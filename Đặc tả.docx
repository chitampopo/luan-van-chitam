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E573B3" w:rsidRDefault="00316BD2">
          <w:pPr>
            <w:pStyle w:val="TOC1"/>
            <w:tabs>
              <w:tab w:val="left" w:pos="440"/>
              <w:tab w:val="right" w:leader="dot" w:pos="8544"/>
            </w:tabs>
            <w:rPr>
              <w:rFonts w:asciiTheme="minorHAnsi" w:eastAsiaTheme="minorEastAsia" w:hAnsiTheme="minorHAnsi"/>
              <w:noProof/>
              <w:sz w:val="22"/>
            </w:rPr>
          </w:pPr>
          <w:r>
            <w:fldChar w:fldCharType="begin"/>
          </w:r>
          <w:r>
            <w:instrText xml:space="preserve"> TOC \o "1-3" \h \z \u </w:instrText>
          </w:r>
          <w:r>
            <w:fldChar w:fldCharType="separate"/>
          </w:r>
          <w:hyperlink w:anchor="_Toc409593996" w:history="1">
            <w:r w:rsidR="00E573B3" w:rsidRPr="000674BB">
              <w:rPr>
                <w:rStyle w:val="Hyperlink"/>
                <w:b/>
                <w:noProof/>
              </w:rPr>
              <w:t>1.</w:t>
            </w:r>
            <w:r w:rsidR="00E573B3">
              <w:rPr>
                <w:rFonts w:asciiTheme="minorHAnsi" w:eastAsiaTheme="minorEastAsia" w:hAnsiTheme="minorHAnsi"/>
                <w:noProof/>
                <w:sz w:val="22"/>
              </w:rPr>
              <w:tab/>
            </w:r>
            <w:r w:rsidR="00E573B3" w:rsidRPr="000674BB">
              <w:rPr>
                <w:rStyle w:val="Hyperlink"/>
                <w:b/>
                <w:noProof/>
              </w:rPr>
              <w:t>Giới thiệu</w:t>
            </w:r>
            <w:r w:rsidR="00E573B3">
              <w:rPr>
                <w:noProof/>
                <w:webHidden/>
              </w:rPr>
              <w:tab/>
            </w:r>
            <w:r w:rsidR="00E573B3">
              <w:rPr>
                <w:noProof/>
                <w:webHidden/>
              </w:rPr>
              <w:fldChar w:fldCharType="begin"/>
            </w:r>
            <w:r w:rsidR="00E573B3">
              <w:rPr>
                <w:noProof/>
                <w:webHidden/>
              </w:rPr>
              <w:instrText xml:space="preserve"> PAGEREF _Toc409593996 \h </w:instrText>
            </w:r>
            <w:r w:rsidR="00E573B3">
              <w:rPr>
                <w:noProof/>
                <w:webHidden/>
              </w:rPr>
            </w:r>
            <w:r w:rsidR="00E573B3">
              <w:rPr>
                <w:noProof/>
                <w:webHidden/>
              </w:rPr>
              <w:fldChar w:fldCharType="separate"/>
            </w:r>
            <w:r w:rsidR="00E573B3">
              <w:rPr>
                <w:noProof/>
                <w:webHidden/>
              </w:rPr>
              <w:t>6</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3997" w:history="1">
            <w:r w:rsidR="00E573B3" w:rsidRPr="000674BB">
              <w:rPr>
                <w:rStyle w:val="Hyperlink"/>
                <w:b/>
                <w:noProof/>
              </w:rPr>
              <w:t>1.1</w:t>
            </w:r>
            <w:r w:rsidR="00E573B3">
              <w:rPr>
                <w:rFonts w:asciiTheme="minorHAnsi" w:eastAsiaTheme="minorEastAsia" w:hAnsiTheme="minorHAnsi"/>
                <w:noProof/>
                <w:sz w:val="22"/>
              </w:rPr>
              <w:tab/>
            </w:r>
            <w:r w:rsidR="00E573B3" w:rsidRPr="000674BB">
              <w:rPr>
                <w:rStyle w:val="Hyperlink"/>
                <w:b/>
                <w:noProof/>
              </w:rPr>
              <w:t>Mục tiêu</w:t>
            </w:r>
            <w:r w:rsidR="00E573B3">
              <w:rPr>
                <w:noProof/>
                <w:webHidden/>
              </w:rPr>
              <w:tab/>
            </w:r>
            <w:r w:rsidR="00E573B3">
              <w:rPr>
                <w:noProof/>
                <w:webHidden/>
              </w:rPr>
              <w:fldChar w:fldCharType="begin"/>
            </w:r>
            <w:r w:rsidR="00E573B3">
              <w:rPr>
                <w:noProof/>
                <w:webHidden/>
              </w:rPr>
              <w:instrText xml:space="preserve"> PAGEREF _Toc409593997 \h </w:instrText>
            </w:r>
            <w:r w:rsidR="00E573B3">
              <w:rPr>
                <w:noProof/>
                <w:webHidden/>
              </w:rPr>
            </w:r>
            <w:r w:rsidR="00E573B3">
              <w:rPr>
                <w:noProof/>
                <w:webHidden/>
              </w:rPr>
              <w:fldChar w:fldCharType="separate"/>
            </w:r>
            <w:r w:rsidR="00E573B3">
              <w:rPr>
                <w:noProof/>
                <w:webHidden/>
              </w:rPr>
              <w:t>6</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3998" w:history="1">
            <w:r w:rsidR="00E573B3" w:rsidRPr="000674BB">
              <w:rPr>
                <w:rStyle w:val="Hyperlink"/>
                <w:b/>
                <w:noProof/>
              </w:rPr>
              <w:t>1.2</w:t>
            </w:r>
            <w:r w:rsidR="00E573B3">
              <w:rPr>
                <w:rFonts w:asciiTheme="minorHAnsi" w:eastAsiaTheme="minorEastAsia" w:hAnsiTheme="minorHAnsi"/>
                <w:noProof/>
                <w:sz w:val="22"/>
              </w:rPr>
              <w:tab/>
            </w:r>
            <w:r w:rsidR="00E573B3" w:rsidRPr="000674BB">
              <w:rPr>
                <w:rStyle w:val="Hyperlink"/>
                <w:b/>
                <w:noProof/>
              </w:rPr>
              <w:t>Phạm vi sản phẩm</w:t>
            </w:r>
            <w:r w:rsidR="00E573B3">
              <w:rPr>
                <w:noProof/>
                <w:webHidden/>
              </w:rPr>
              <w:tab/>
            </w:r>
            <w:r w:rsidR="00E573B3">
              <w:rPr>
                <w:noProof/>
                <w:webHidden/>
              </w:rPr>
              <w:fldChar w:fldCharType="begin"/>
            </w:r>
            <w:r w:rsidR="00E573B3">
              <w:rPr>
                <w:noProof/>
                <w:webHidden/>
              </w:rPr>
              <w:instrText xml:space="preserve"> PAGEREF _Toc409593998 \h </w:instrText>
            </w:r>
            <w:r w:rsidR="00E573B3">
              <w:rPr>
                <w:noProof/>
                <w:webHidden/>
              </w:rPr>
            </w:r>
            <w:r w:rsidR="00E573B3">
              <w:rPr>
                <w:noProof/>
                <w:webHidden/>
              </w:rPr>
              <w:fldChar w:fldCharType="separate"/>
            </w:r>
            <w:r w:rsidR="00E573B3">
              <w:rPr>
                <w:noProof/>
                <w:webHidden/>
              </w:rPr>
              <w:t>6</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3999" w:history="1">
            <w:r w:rsidR="00E573B3" w:rsidRPr="000674BB">
              <w:rPr>
                <w:rStyle w:val="Hyperlink"/>
                <w:b/>
                <w:noProof/>
              </w:rPr>
              <w:t>1.3</w:t>
            </w:r>
            <w:r w:rsidR="00E573B3">
              <w:rPr>
                <w:rFonts w:asciiTheme="minorHAnsi" w:eastAsiaTheme="minorEastAsia" w:hAnsiTheme="minorHAnsi"/>
                <w:noProof/>
                <w:sz w:val="22"/>
              </w:rPr>
              <w:tab/>
            </w:r>
            <w:r w:rsidR="00E573B3" w:rsidRPr="000674BB">
              <w:rPr>
                <w:rStyle w:val="Hyperlink"/>
                <w:b/>
                <w:noProof/>
              </w:rPr>
              <w:t>Bảng chú giải thuật ngữ</w:t>
            </w:r>
            <w:r w:rsidR="00E573B3">
              <w:rPr>
                <w:noProof/>
                <w:webHidden/>
              </w:rPr>
              <w:tab/>
            </w:r>
            <w:r w:rsidR="00E573B3">
              <w:rPr>
                <w:noProof/>
                <w:webHidden/>
              </w:rPr>
              <w:fldChar w:fldCharType="begin"/>
            </w:r>
            <w:r w:rsidR="00E573B3">
              <w:rPr>
                <w:noProof/>
                <w:webHidden/>
              </w:rPr>
              <w:instrText xml:space="preserve"> PAGEREF _Toc409593999 \h </w:instrText>
            </w:r>
            <w:r w:rsidR="00E573B3">
              <w:rPr>
                <w:noProof/>
                <w:webHidden/>
              </w:rPr>
            </w:r>
            <w:r w:rsidR="00E573B3">
              <w:rPr>
                <w:noProof/>
                <w:webHidden/>
              </w:rPr>
              <w:fldChar w:fldCharType="separate"/>
            </w:r>
            <w:r w:rsidR="00E573B3">
              <w:rPr>
                <w:noProof/>
                <w:webHidden/>
              </w:rPr>
              <w:t>7</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0" w:history="1">
            <w:r w:rsidR="00E573B3" w:rsidRPr="000674BB">
              <w:rPr>
                <w:rStyle w:val="Hyperlink"/>
                <w:b/>
                <w:noProof/>
              </w:rPr>
              <w:t>1.4</w:t>
            </w:r>
            <w:r w:rsidR="00E573B3">
              <w:rPr>
                <w:rFonts w:asciiTheme="minorHAnsi" w:eastAsiaTheme="minorEastAsia" w:hAnsiTheme="minorHAnsi"/>
                <w:noProof/>
                <w:sz w:val="22"/>
              </w:rPr>
              <w:tab/>
            </w:r>
            <w:r w:rsidR="00E573B3" w:rsidRPr="000674BB">
              <w:rPr>
                <w:rStyle w:val="Hyperlink"/>
                <w:b/>
                <w:noProof/>
              </w:rPr>
              <w:t>Tài liệu tham khảo</w:t>
            </w:r>
            <w:r w:rsidR="00E573B3">
              <w:rPr>
                <w:noProof/>
                <w:webHidden/>
              </w:rPr>
              <w:tab/>
            </w:r>
            <w:r w:rsidR="00E573B3">
              <w:rPr>
                <w:noProof/>
                <w:webHidden/>
              </w:rPr>
              <w:fldChar w:fldCharType="begin"/>
            </w:r>
            <w:r w:rsidR="00E573B3">
              <w:rPr>
                <w:noProof/>
                <w:webHidden/>
              </w:rPr>
              <w:instrText xml:space="preserve"> PAGEREF _Toc409594000 \h </w:instrText>
            </w:r>
            <w:r w:rsidR="00E573B3">
              <w:rPr>
                <w:noProof/>
                <w:webHidden/>
              </w:rPr>
            </w:r>
            <w:r w:rsidR="00E573B3">
              <w:rPr>
                <w:noProof/>
                <w:webHidden/>
              </w:rPr>
              <w:fldChar w:fldCharType="separate"/>
            </w:r>
            <w:r w:rsidR="00E573B3">
              <w:rPr>
                <w:noProof/>
                <w:webHidden/>
              </w:rPr>
              <w:t>7</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1" w:history="1">
            <w:r w:rsidR="00E573B3" w:rsidRPr="000674BB">
              <w:rPr>
                <w:rStyle w:val="Hyperlink"/>
                <w:b/>
                <w:noProof/>
              </w:rPr>
              <w:t>1.5</w:t>
            </w:r>
            <w:r w:rsidR="00E573B3">
              <w:rPr>
                <w:rFonts w:asciiTheme="minorHAnsi" w:eastAsiaTheme="minorEastAsia" w:hAnsiTheme="minorHAnsi"/>
                <w:noProof/>
                <w:sz w:val="22"/>
              </w:rPr>
              <w:tab/>
            </w:r>
            <w:r w:rsidR="00E573B3" w:rsidRPr="000674BB">
              <w:rPr>
                <w:rStyle w:val="Hyperlink"/>
                <w:b/>
                <w:noProof/>
              </w:rPr>
              <w:t>Bố cục tài liệu</w:t>
            </w:r>
            <w:r w:rsidR="00E573B3">
              <w:rPr>
                <w:noProof/>
                <w:webHidden/>
              </w:rPr>
              <w:tab/>
            </w:r>
            <w:r w:rsidR="00E573B3">
              <w:rPr>
                <w:noProof/>
                <w:webHidden/>
              </w:rPr>
              <w:fldChar w:fldCharType="begin"/>
            </w:r>
            <w:r w:rsidR="00E573B3">
              <w:rPr>
                <w:noProof/>
                <w:webHidden/>
              </w:rPr>
              <w:instrText xml:space="preserve"> PAGEREF _Toc409594001 \h </w:instrText>
            </w:r>
            <w:r w:rsidR="00E573B3">
              <w:rPr>
                <w:noProof/>
                <w:webHidden/>
              </w:rPr>
            </w:r>
            <w:r w:rsidR="00E573B3">
              <w:rPr>
                <w:noProof/>
                <w:webHidden/>
              </w:rPr>
              <w:fldChar w:fldCharType="separate"/>
            </w:r>
            <w:r w:rsidR="00E573B3">
              <w:rPr>
                <w:noProof/>
                <w:webHidden/>
              </w:rPr>
              <w:t>7</w:t>
            </w:r>
            <w:r w:rsidR="00E573B3">
              <w:rPr>
                <w:noProof/>
                <w:webHidden/>
              </w:rPr>
              <w:fldChar w:fldCharType="end"/>
            </w:r>
          </w:hyperlink>
        </w:p>
        <w:p w:rsidR="00E573B3" w:rsidRDefault="007E0F98">
          <w:pPr>
            <w:pStyle w:val="TOC1"/>
            <w:tabs>
              <w:tab w:val="left" w:pos="440"/>
              <w:tab w:val="right" w:leader="dot" w:pos="8544"/>
            </w:tabs>
            <w:rPr>
              <w:rFonts w:asciiTheme="minorHAnsi" w:eastAsiaTheme="minorEastAsia" w:hAnsiTheme="minorHAnsi"/>
              <w:noProof/>
              <w:sz w:val="22"/>
            </w:rPr>
          </w:pPr>
          <w:hyperlink w:anchor="_Toc409594002" w:history="1">
            <w:r w:rsidR="00E573B3" w:rsidRPr="000674BB">
              <w:rPr>
                <w:rStyle w:val="Hyperlink"/>
                <w:b/>
                <w:noProof/>
              </w:rPr>
              <w:t>2.</w:t>
            </w:r>
            <w:r w:rsidR="00E573B3">
              <w:rPr>
                <w:rFonts w:asciiTheme="minorHAnsi" w:eastAsiaTheme="minorEastAsia" w:hAnsiTheme="minorHAnsi"/>
                <w:noProof/>
                <w:sz w:val="22"/>
              </w:rPr>
              <w:tab/>
            </w:r>
            <w:r w:rsidR="00E573B3" w:rsidRPr="000674BB">
              <w:rPr>
                <w:rStyle w:val="Hyperlink"/>
                <w:b/>
                <w:noProof/>
              </w:rPr>
              <w:t>Mô tả tổng quan</w:t>
            </w:r>
            <w:r w:rsidR="00E573B3">
              <w:rPr>
                <w:noProof/>
                <w:webHidden/>
              </w:rPr>
              <w:tab/>
            </w:r>
            <w:r w:rsidR="00E573B3">
              <w:rPr>
                <w:noProof/>
                <w:webHidden/>
              </w:rPr>
              <w:fldChar w:fldCharType="begin"/>
            </w:r>
            <w:r w:rsidR="00E573B3">
              <w:rPr>
                <w:noProof/>
                <w:webHidden/>
              </w:rPr>
              <w:instrText xml:space="preserve"> PAGEREF _Toc409594002 \h </w:instrText>
            </w:r>
            <w:r w:rsidR="00E573B3">
              <w:rPr>
                <w:noProof/>
                <w:webHidden/>
              </w:rPr>
            </w:r>
            <w:r w:rsidR="00E573B3">
              <w:rPr>
                <w:noProof/>
                <w:webHidden/>
              </w:rPr>
              <w:fldChar w:fldCharType="separate"/>
            </w:r>
            <w:r w:rsidR="00E573B3">
              <w:rPr>
                <w:noProof/>
                <w:webHidden/>
              </w:rPr>
              <w:t>7</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3" w:history="1">
            <w:r w:rsidR="00E573B3" w:rsidRPr="000674BB">
              <w:rPr>
                <w:rStyle w:val="Hyperlink"/>
                <w:b/>
                <w:noProof/>
              </w:rPr>
              <w:t>2.1</w:t>
            </w:r>
            <w:r w:rsidR="00E573B3">
              <w:rPr>
                <w:rFonts w:asciiTheme="minorHAnsi" w:eastAsiaTheme="minorEastAsia" w:hAnsiTheme="minorHAnsi"/>
                <w:noProof/>
                <w:sz w:val="22"/>
              </w:rPr>
              <w:tab/>
            </w:r>
            <w:r w:rsidR="00E573B3" w:rsidRPr="000674BB">
              <w:rPr>
                <w:rStyle w:val="Hyperlink"/>
                <w:b/>
                <w:noProof/>
              </w:rPr>
              <w:t>Bối cảnh sản phẩm</w:t>
            </w:r>
            <w:r w:rsidR="00E573B3">
              <w:rPr>
                <w:noProof/>
                <w:webHidden/>
              </w:rPr>
              <w:tab/>
            </w:r>
            <w:r w:rsidR="00E573B3">
              <w:rPr>
                <w:noProof/>
                <w:webHidden/>
              </w:rPr>
              <w:fldChar w:fldCharType="begin"/>
            </w:r>
            <w:r w:rsidR="00E573B3">
              <w:rPr>
                <w:noProof/>
                <w:webHidden/>
              </w:rPr>
              <w:instrText xml:space="preserve"> PAGEREF _Toc409594003 \h </w:instrText>
            </w:r>
            <w:r w:rsidR="00E573B3">
              <w:rPr>
                <w:noProof/>
                <w:webHidden/>
              </w:rPr>
            </w:r>
            <w:r w:rsidR="00E573B3">
              <w:rPr>
                <w:noProof/>
                <w:webHidden/>
              </w:rPr>
              <w:fldChar w:fldCharType="separate"/>
            </w:r>
            <w:r w:rsidR="00E573B3">
              <w:rPr>
                <w:noProof/>
                <w:webHidden/>
              </w:rPr>
              <w:t>7</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4" w:history="1">
            <w:r w:rsidR="00E573B3" w:rsidRPr="000674BB">
              <w:rPr>
                <w:rStyle w:val="Hyperlink"/>
                <w:b/>
                <w:noProof/>
              </w:rPr>
              <w:t>2.2</w:t>
            </w:r>
            <w:r w:rsidR="00E573B3">
              <w:rPr>
                <w:rFonts w:asciiTheme="minorHAnsi" w:eastAsiaTheme="minorEastAsia" w:hAnsiTheme="minorHAnsi"/>
                <w:noProof/>
                <w:sz w:val="22"/>
              </w:rPr>
              <w:tab/>
            </w:r>
            <w:r w:rsidR="00E573B3" w:rsidRPr="000674BB">
              <w:rPr>
                <w:rStyle w:val="Hyperlink"/>
                <w:b/>
                <w:noProof/>
              </w:rPr>
              <w:t>Các chức năng của sản phẩm</w:t>
            </w:r>
            <w:r w:rsidR="00E573B3">
              <w:rPr>
                <w:noProof/>
                <w:webHidden/>
              </w:rPr>
              <w:tab/>
            </w:r>
            <w:r w:rsidR="00E573B3">
              <w:rPr>
                <w:noProof/>
                <w:webHidden/>
              </w:rPr>
              <w:fldChar w:fldCharType="begin"/>
            </w:r>
            <w:r w:rsidR="00E573B3">
              <w:rPr>
                <w:noProof/>
                <w:webHidden/>
              </w:rPr>
              <w:instrText xml:space="preserve"> PAGEREF _Toc409594004 \h </w:instrText>
            </w:r>
            <w:r w:rsidR="00E573B3">
              <w:rPr>
                <w:noProof/>
                <w:webHidden/>
              </w:rPr>
            </w:r>
            <w:r w:rsidR="00E573B3">
              <w:rPr>
                <w:noProof/>
                <w:webHidden/>
              </w:rPr>
              <w:fldChar w:fldCharType="separate"/>
            </w:r>
            <w:r w:rsidR="00E573B3">
              <w:rPr>
                <w:noProof/>
                <w:webHidden/>
              </w:rPr>
              <w:t>8</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5" w:history="1">
            <w:r w:rsidR="00E573B3" w:rsidRPr="000674BB">
              <w:rPr>
                <w:rStyle w:val="Hyperlink"/>
                <w:b/>
                <w:noProof/>
              </w:rPr>
              <w:t>2.3</w:t>
            </w:r>
            <w:r w:rsidR="00E573B3">
              <w:rPr>
                <w:rFonts w:asciiTheme="minorHAnsi" w:eastAsiaTheme="minorEastAsia" w:hAnsiTheme="minorHAnsi"/>
                <w:noProof/>
                <w:sz w:val="22"/>
              </w:rPr>
              <w:tab/>
            </w:r>
            <w:r w:rsidR="00E573B3" w:rsidRPr="000674BB">
              <w:rPr>
                <w:rStyle w:val="Hyperlink"/>
                <w:b/>
                <w:noProof/>
              </w:rPr>
              <w:t>Đặc điểm người sử dụng</w:t>
            </w:r>
            <w:r w:rsidR="00E573B3">
              <w:rPr>
                <w:noProof/>
                <w:webHidden/>
              </w:rPr>
              <w:tab/>
            </w:r>
            <w:r w:rsidR="00E573B3">
              <w:rPr>
                <w:noProof/>
                <w:webHidden/>
              </w:rPr>
              <w:fldChar w:fldCharType="begin"/>
            </w:r>
            <w:r w:rsidR="00E573B3">
              <w:rPr>
                <w:noProof/>
                <w:webHidden/>
              </w:rPr>
              <w:instrText xml:space="preserve"> PAGEREF _Toc409594005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6" w:history="1">
            <w:r w:rsidR="00E573B3" w:rsidRPr="000674BB">
              <w:rPr>
                <w:rStyle w:val="Hyperlink"/>
                <w:b/>
                <w:noProof/>
              </w:rPr>
              <w:t>2.4</w:t>
            </w:r>
            <w:r w:rsidR="00E573B3">
              <w:rPr>
                <w:rFonts w:asciiTheme="minorHAnsi" w:eastAsiaTheme="minorEastAsia" w:hAnsiTheme="minorHAnsi"/>
                <w:noProof/>
                <w:sz w:val="22"/>
              </w:rPr>
              <w:tab/>
            </w:r>
            <w:r w:rsidR="00E573B3" w:rsidRPr="000674BB">
              <w:rPr>
                <w:rStyle w:val="Hyperlink"/>
                <w:b/>
                <w:noProof/>
              </w:rPr>
              <w:t>Môi trường vận hành</w:t>
            </w:r>
            <w:r w:rsidR="00E573B3">
              <w:rPr>
                <w:noProof/>
                <w:webHidden/>
              </w:rPr>
              <w:tab/>
            </w:r>
            <w:r w:rsidR="00E573B3">
              <w:rPr>
                <w:noProof/>
                <w:webHidden/>
              </w:rPr>
              <w:fldChar w:fldCharType="begin"/>
            </w:r>
            <w:r w:rsidR="00E573B3">
              <w:rPr>
                <w:noProof/>
                <w:webHidden/>
              </w:rPr>
              <w:instrText xml:space="preserve"> PAGEREF _Toc409594006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7" w:history="1">
            <w:r w:rsidR="00E573B3" w:rsidRPr="000674BB">
              <w:rPr>
                <w:rStyle w:val="Hyperlink"/>
                <w:b/>
                <w:noProof/>
              </w:rPr>
              <w:t>2.5</w:t>
            </w:r>
            <w:r w:rsidR="00E573B3">
              <w:rPr>
                <w:rFonts w:asciiTheme="minorHAnsi" w:eastAsiaTheme="minorEastAsia" w:hAnsiTheme="minorHAnsi"/>
                <w:noProof/>
                <w:sz w:val="22"/>
              </w:rPr>
              <w:tab/>
            </w:r>
            <w:r w:rsidR="00E573B3" w:rsidRPr="000674BB">
              <w:rPr>
                <w:rStyle w:val="Hyperlink"/>
                <w:b/>
                <w:noProof/>
              </w:rPr>
              <w:t>Các ràng buộc về thực thi và thiết kế</w:t>
            </w:r>
            <w:r w:rsidR="00E573B3">
              <w:rPr>
                <w:noProof/>
                <w:webHidden/>
              </w:rPr>
              <w:tab/>
            </w:r>
            <w:r w:rsidR="00E573B3">
              <w:rPr>
                <w:noProof/>
                <w:webHidden/>
              </w:rPr>
              <w:fldChar w:fldCharType="begin"/>
            </w:r>
            <w:r w:rsidR="00E573B3">
              <w:rPr>
                <w:noProof/>
                <w:webHidden/>
              </w:rPr>
              <w:instrText xml:space="preserve"> PAGEREF _Toc409594007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08" w:history="1">
            <w:r w:rsidR="00E573B3" w:rsidRPr="000674BB">
              <w:rPr>
                <w:rStyle w:val="Hyperlink"/>
                <w:b/>
                <w:noProof/>
              </w:rPr>
              <w:t>2.6</w:t>
            </w:r>
            <w:r w:rsidR="00E573B3">
              <w:rPr>
                <w:rFonts w:asciiTheme="minorHAnsi" w:eastAsiaTheme="minorEastAsia" w:hAnsiTheme="minorHAnsi"/>
                <w:noProof/>
                <w:sz w:val="22"/>
              </w:rPr>
              <w:tab/>
            </w:r>
            <w:r w:rsidR="00E573B3" w:rsidRPr="000674BB">
              <w:rPr>
                <w:rStyle w:val="Hyperlink"/>
                <w:b/>
                <w:noProof/>
              </w:rPr>
              <w:t>Các giả định và phụ thuộc</w:t>
            </w:r>
            <w:r w:rsidR="00E573B3">
              <w:rPr>
                <w:noProof/>
                <w:webHidden/>
              </w:rPr>
              <w:tab/>
            </w:r>
            <w:r w:rsidR="00E573B3">
              <w:rPr>
                <w:noProof/>
                <w:webHidden/>
              </w:rPr>
              <w:fldChar w:fldCharType="begin"/>
            </w:r>
            <w:r w:rsidR="00E573B3">
              <w:rPr>
                <w:noProof/>
                <w:webHidden/>
              </w:rPr>
              <w:instrText xml:space="preserve"> PAGEREF _Toc409594008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1"/>
            <w:tabs>
              <w:tab w:val="left" w:pos="440"/>
              <w:tab w:val="right" w:leader="dot" w:pos="8544"/>
            </w:tabs>
            <w:rPr>
              <w:rFonts w:asciiTheme="minorHAnsi" w:eastAsiaTheme="minorEastAsia" w:hAnsiTheme="minorHAnsi"/>
              <w:noProof/>
              <w:sz w:val="22"/>
            </w:rPr>
          </w:pPr>
          <w:hyperlink w:anchor="_Toc409594009" w:history="1">
            <w:r w:rsidR="00E573B3" w:rsidRPr="000674BB">
              <w:rPr>
                <w:rStyle w:val="Hyperlink"/>
                <w:b/>
                <w:noProof/>
              </w:rPr>
              <w:t>3.</w:t>
            </w:r>
            <w:r w:rsidR="00E573B3">
              <w:rPr>
                <w:rFonts w:asciiTheme="minorHAnsi" w:eastAsiaTheme="minorEastAsia" w:hAnsiTheme="minorHAnsi"/>
                <w:noProof/>
                <w:sz w:val="22"/>
              </w:rPr>
              <w:tab/>
            </w:r>
            <w:r w:rsidR="00E573B3" w:rsidRPr="000674BB">
              <w:rPr>
                <w:rStyle w:val="Hyperlink"/>
                <w:b/>
                <w:noProof/>
              </w:rPr>
              <w:t>Các yêu cầu giao tiếp bên ngoài</w:t>
            </w:r>
            <w:r w:rsidR="00E573B3">
              <w:rPr>
                <w:noProof/>
                <w:webHidden/>
              </w:rPr>
              <w:tab/>
            </w:r>
            <w:r w:rsidR="00E573B3">
              <w:rPr>
                <w:noProof/>
                <w:webHidden/>
              </w:rPr>
              <w:fldChar w:fldCharType="begin"/>
            </w:r>
            <w:r w:rsidR="00E573B3">
              <w:rPr>
                <w:noProof/>
                <w:webHidden/>
              </w:rPr>
              <w:instrText xml:space="preserve"> PAGEREF _Toc409594009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0" w:history="1">
            <w:r w:rsidR="00E573B3" w:rsidRPr="000674BB">
              <w:rPr>
                <w:rStyle w:val="Hyperlink"/>
                <w:b/>
                <w:noProof/>
              </w:rPr>
              <w:t>3.1</w:t>
            </w:r>
            <w:r w:rsidR="00E573B3">
              <w:rPr>
                <w:rFonts w:asciiTheme="minorHAnsi" w:eastAsiaTheme="minorEastAsia" w:hAnsiTheme="minorHAnsi"/>
                <w:noProof/>
                <w:sz w:val="22"/>
              </w:rPr>
              <w:tab/>
            </w:r>
            <w:r w:rsidR="00E573B3" w:rsidRPr="000674BB">
              <w:rPr>
                <w:rStyle w:val="Hyperlink"/>
                <w:b/>
                <w:noProof/>
              </w:rPr>
              <w:t>Giao diện người sử dụng</w:t>
            </w:r>
            <w:r w:rsidR="00E573B3">
              <w:rPr>
                <w:noProof/>
                <w:webHidden/>
              </w:rPr>
              <w:tab/>
            </w:r>
            <w:r w:rsidR="00E573B3">
              <w:rPr>
                <w:noProof/>
                <w:webHidden/>
              </w:rPr>
              <w:fldChar w:fldCharType="begin"/>
            </w:r>
            <w:r w:rsidR="00E573B3">
              <w:rPr>
                <w:noProof/>
                <w:webHidden/>
              </w:rPr>
              <w:instrText xml:space="preserve"> PAGEREF _Toc409594010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1" w:history="1">
            <w:r w:rsidR="00E573B3" w:rsidRPr="000674BB">
              <w:rPr>
                <w:rStyle w:val="Hyperlink"/>
                <w:b/>
                <w:noProof/>
              </w:rPr>
              <w:t>3.2</w:t>
            </w:r>
            <w:r w:rsidR="00E573B3">
              <w:rPr>
                <w:rFonts w:asciiTheme="minorHAnsi" w:eastAsiaTheme="minorEastAsia" w:hAnsiTheme="minorHAnsi"/>
                <w:noProof/>
                <w:sz w:val="22"/>
              </w:rPr>
              <w:tab/>
            </w:r>
            <w:r w:rsidR="00E573B3" w:rsidRPr="000674BB">
              <w:rPr>
                <w:rStyle w:val="Hyperlink"/>
                <w:b/>
                <w:noProof/>
              </w:rPr>
              <w:t>Giao tiếp phần cứng</w:t>
            </w:r>
            <w:r w:rsidR="00E573B3">
              <w:rPr>
                <w:noProof/>
                <w:webHidden/>
              </w:rPr>
              <w:tab/>
            </w:r>
            <w:r w:rsidR="00E573B3">
              <w:rPr>
                <w:noProof/>
                <w:webHidden/>
              </w:rPr>
              <w:fldChar w:fldCharType="begin"/>
            </w:r>
            <w:r w:rsidR="00E573B3">
              <w:rPr>
                <w:noProof/>
                <w:webHidden/>
              </w:rPr>
              <w:instrText xml:space="preserve"> PAGEREF _Toc409594011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2" w:history="1">
            <w:r w:rsidR="00E573B3" w:rsidRPr="000674BB">
              <w:rPr>
                <w:rStyle w:val="Hyperlink"/>
                <w:b/>
                <w:noProof/>
              </w:rPr>
              <w:t>3.3</w:t>
            </w:r>
            <w:r w:rsidR="00E573B3">
              <w:rPr>
                <w:rFonts w:asciiTheme="minorHAnsi" w:eastAsiaTheme="minorEastAsia" w:hAnsiTheme="minorHAnsi"/>
                <w:noProof/>
                <w:sz w:val="22"/>
              </w:rPr>
              <w:tab/>
            </w:r>
            <w:r w:rsidR="00E573B3" w:rsidRPr="000674BB">
              <w:rPr>
                <w:rStyle w:val="Hyperlink"/>
                <w:b/>
                <w:noProof/>
              </w:rPr>
              <w:t>Giao tiếp phần mềm</w:t>
            </w:r>
            <w:r w:rsidR="00E573B3">
              <w:rPr>
                <w:noProof/>
                <w:webHidden/>
              </w:rPr>
              <w:tab/>
            </w:r>
            <w:r w:rsidR="00E573B3">
              <w:rPr>
                <w:noProof/>
                <w:webHidden/>
              </w:rPr>
              <w:fldChar w:fldCharType="begin"/>
            </w:r>
            <w:r w:rsidR="00E573B3">
              <w:rPr>
                <w:noProof/>
                <w:webHidden/>
              </w:rPr>
              <w:instrText xml:space="preserve"> PAGEREF _Toc409594012 \h </w:instrText>
            </w:r>
            <w:r w:rsidR="00E573B3">
              <w:rPr>
                <w:noProof/>
                <w:webHidden/>
              </w:rPr>
            </w:r>
            <w:r w:rsidR="00E573B3">
              <w:rPr>
                <w:noProof/>
                <w:webHidden/>
              </w:rPr>
              <w:fldChar w:fldCharType="separate"/>
            </w:r>
            <w:r w:rsidR="00E573B3">
              <w:rPr>
                <w:noProof/>
                <w:webHidden/>
              </w:rPr>
              <w:t>10</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3" w:history="1">
            <w:r w:rsidR="00E573B3" w:rsidRPr="000674BB">
              <w:rPr>
                <w:rStyle w:val="Hyperlink"/>
                <w:b/>
                <w:noProof/>
              </w:rPr>
              <w:t>3.4</w:t>
            </w:r>
            <w:r w:rsidR="00E573B3">
              <w:rPr>
                <w:rFonts w:asciiTheme="minorHAnsi" w:eastAsiaTheme="minorEastAsia" w:hAnsiTheme="minorHAnsi"/>
                <w:noProof/>
                <w:sz w:val="22"/>
              </w:rPr>
              <w:tab/>
            </w:r>
            <w:r w:rsidR="00E573B3" w:rsidRPr="000674BB">
              <w:rPr>
                <w:rStyle w:val="Hyperlink"/>
                <w:b/>
                <w:noProof/>
              </w:rPr>
              <w:t>Giao tiếp truyền thông tin</w:t>
            </w:r>
            <w:r w:rsidR="00E573B3">
              <w:rPr>
                <w:noProof/>
                <w:webHidden/>
              </w:rPr>
              <w:tab/>
            </w:r>
            <w:r w:rsidR="00E573B3">
              <w:rPr>
                <w:noProof/>
                <w:webHidden/>
              </w:rPr>
              <w:fldChar w:fldCharType="begin"/>
            </w:r>
            <w:r w:rsidR="00E573B3">
              <w:rPr>
                <w:noProof/>
                <w:webHidden/>
              </w:rPr>
              <w:instrText xml:space="preserve"> PAGEREF _Toc409594013 \h </w:instrText>
            </w:r>
            <w:r w:rsidR="00E573B3">
              <w:rPr>
                <w:noProof/>
                <w:webHidden/>
              </w:rPr>
            </w:r>
            <w:r w:rsidR="00E573B3">
              <w:rPr>
                <w:noProof/>
                <w:webHidden/>
              </w:rPr>
              <w:fldChar w:fldCharType="separate"/>
            </w:r>
            <w:r w:rsidR="00E573B3">
              <w:rPr>
                <w:noProof/>
                <w:webHidden/>
              </w:rPr>
              <w:t>11</w:t>
            </w:r>
            <w:r w:rsidR="00E573B3">
              <w:rPr>
                <w:noProof/>
                <w:webHidden/>
              </w:rPr>
              <w:fldChar w:fldCharType="end"/>
            </w:r>
          </w:hyperlink>
        </w:p>
        <w:p w:rsidR="00E573B3" w:rsidRDefault="007E0F98">
          <w:pPr>
            <w:pStyle w:val="TOC1"/>
            <w:tabs>
              <w:tab w:val="left" w:pos="440"/>
              <w:tab w:val="right" w:leader="dot" w:pos="8544"/>
            </w:tabs>
            <w:rPr>
              <w:rFonts w:asciiTheme="minorHAnsi" w:eastAsiaTheme="minorEastAsia" w:hAnsiTheme="minorHAnsi"/>
              <w:noProof/>
              <w:sz w:val="22"/>
            </w:rPr>
          </w:pPr>
          <w:hyperlink w:anchor="_Toc409594014" w:history="1">
            <w:r w:rsidR="00E573B3" w:rsidRPr="000674BB">
              <w:rPr>
                <w:rStyle w:val="Hyperlink"/>
                <w:b/>
                <w:noProof/>
              </w:rPr>
              <w:t>4.</w:t>
            </w:r>
            <w:r w:rsidR="00E573B3">
              <w:rPr>
                <w:rFonts w:asciiTheme="minorHAnsi" w:eastAsiaTheme="minorEastAsia" w:hAnsiTheme="minorHAnsi"/>
                <w:noProof/>
                <w:sz w:val="22"/>
              </w:rPr>
              <w:tab/>
            </w:r>
            <w:r w:rsidR="00E573B3" w:rsidRPr="000674BB">
              <w:rPr>
                <w:rStyle w:val="Hyperlink"/>
                <w:b/>
                <w:noProof/>
              </w:rPr>
              <w:t>Các tính năng của hệ thống</w:t>
            </w:r>
            <w:r w:rsidR="00E573B3">
              <w:rPr>
                <w:noProof/>
                <w:webHidden/>
              </w:rPr>
              <w:tab/>
            </w:r>
            <w:r w:rsidR="00E573B3">
              <w:rPr>
                <w:noProof/>
                <w:webHidden/>
              </w:rPr>
              <w:fldChar w:fldCharType="begin"/>
            </w:r>
            <w:r w:rsidR="00E573B3">
              <w:rPr>
                <w:noProof/>
                <w:webHidden/>
              </w:rPr>
              <w:instrText xml:space="preserve"> PAGEREF _Toc409594014 \h </w:instrText>
            </w:r>
            <w:r w:rsidR="00E573B3">
              <w:rPr>
                <w:noProof/>
                <w:webHidden/>
              </w:rPr>
            </w:r>
            <w:r w:rsidR="00E573B3">
              <w:rPr>
                <w:noProof/>
                <w:webHidden/>
              </w:rPr>
              <w:fldChar w:fldCharType="separate"/>
            </w:r>
            <w:r w:rsidR="00E573B3">
              <w:rPr>
                <w:noProof/>
                <w:webHidden/>
              </w:rPr>
              <w:t>11</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5" w:history="1">
            <w:r w:rsidR="00E573B3" w:rsidRPr="000674BB">
              <w:rPr>
                <w:rStyle w:val="Hyperlink"/>
                <w:b/>
                <w:noProof/>
              </w:rPr>
              <w:t>4.1</w:t>
            </w:r>
            <w:r w:rsidR="00E573B3">
              <w:rPr>
                <w:rFonts w:asciiTheme="minorHAnsi" w:eastAsiaTheme="minorEastAsia" w:hAnsiTheme="minorHAnsi"/>
                <w:noProof/>
                <w:sz w:val="22"/>
              </w:rPr>
              <w:tab/>
            </w:r>
            <w:r w:rsidR="00E573B3" w:rsidRPr="000674BB">
              <w:rPr>
                <w:rStyle w:val="Hyperlink"/>
                <w:b/>
                <w:noProof/>
              </w:rPr>
              <w:t>Tính năng Thêm Đảng viên mới của hệ thống</w:t>
            </w:r>
            <w:r w:rsidR="00E573B3">
              <w:rPr>
                <w:noProof/>
                <w:webHidden/>
              </w:rPr>
              <w:tab/>
            </w:r>
            <w:r w:rsidR="00E573B3">
              <w:rPr>
                <w:noProof/>
                <w:webHidden/>
              </w:rPr>
              <w:fldChar w:fldCharType="begin"/>
            </w:r>
            <w:r w:rsidR="00E573B3">
              <w:rPr>
                <w:noProof/>
                <w:webHidden/>
              </w:rPr>
              <w:instrText xml:space="preserve"> PAGEREF _Toc409594015 \h </w:instrText>
            </w:r>
            <w:r w:rsidR="00E573B3">
              <w:rPr>
                <w:noProof/>
                <w:webHidden/>
              </w:rPr>
            </w:r>
            <w:r w:rsidR="00E573B3">
              <w:rPr>
                <w:noProof/>
                <w:webHidden/>
              </w:rPr>
              <w:fldChar w:fldCharType="separate"/>
            </w:r>
            <w:r w:rsidR="00E573B3">
              <w:rPr>
                <w:noProof/>
                <w:webHidden/>
              </w:rPr>
              <w:t>11</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6" w:history="1">
            <w:r w:rsidR="00E573B3" w:rsidRPr="000674BB">
              <w:rPr>
                <w:rStyle w:val="Hyperlink"/>
                <w:b/>
                <w:noProof/>
              </w:rPr>
              <w:t>4.2</w:t>
            </w:r>
            <w:r w:rsidR="00E573B3">
              <w:rPr>
                <w:rFonts w:asciiTheme="minorHAnsi" w:eastAsiaTheme="minorEastAsia" w:hAnsiTheme="minorHAnsi"/>
                <w:noProof/>
                <w:sz w:val="22"/>
              </w:rPr>
              <w:tab/>
            </w:r>
            <w:r w:rsidR="00E573B3" w:rsidRPr="000674BB">
              <w:rPr>
                <w:rStyle w:val="Hyperlink"/>
                <w:b/>
                <w:noProof/>
              </w:rPr>
              <w:t>Tính năng Cập nhật thông tin Đảng viên của hệ thống</w:t>
            </w:r>
            <w:r w:rsidR="00E573B3">
              <w:rPr>
                <w:noProof/>
                <w:webHidden/>
              </w:rPr>
              <w:tab/>
            </w:r>
            <w:r w:rsidR="00E573B3">
              <w:rPr>
                <w:noProof/>
                <w:webHidden/>
              </w:rPr>
              <w:fldChar w:fldCharType="begin"/>
            </w:r>
            <w:r w:rsidR="00E573B3">
              <w:rPr>
                <w:noProof/>
                <w:webHidden/>
              </w:rPr>
              <w:instrText xml:space="preserve"> PAGEREF _Toc409594016 \h </w:instrText>
            </w:r>
            <w:r w:rsidR="00E573B3">
              <w:rPr>
                <w:noProof/>
                <w:webHidden/>
              </w:rPr>
            </w:r>
            <w:r w:rsidR="00E573B3">
              <w:rPr>
                <w:noProof/>
                <w:webHidden/>
              </w:rPr>
              <w:fldChar w:fldCharType="separate"/>
            </w:r>
            <w:r w:rsidR="00E573B3">
              <w:rPr>
                <w:noProof/>
                <w:webHidden/>
              </w:rPr>
              <w:t>12</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7" w:history="1">
            <w:r w:rsidR="00E573B3" w:rsidRPr="000674BB">
              <w:rPr>
                <w:rStyle w:val="Hyperlink"/>
                <w:b/>
                <w:noProof/>
              </w:rPr>
              <w:t>4.3</w:t>
            </w:r>
            <w:r w:rsidR="00E573B3">
              <w:rPr>
                <w:rFonts w:asciiTheme="minorHAnsi" w:eastAsiaTheme="minorEastAsia" w:hAnsiTheme="minorHAnsi"/>
                <w:noProof/>
                <w:sz w:val="22"/>
              </w:rPr>
              <w:tab/>
            </w:r>
            <w:r w:rsidR="00E573B3" w:rsidRPr="000674BB">
              <w:rPr>
                <w:rStyle w:val="Hyperlink"/>
                <w:b/>
                <w:noProof/>
              </w:rPr>
              <w:t>Tính năng Xóa thông tin Đảng viên của hệ thống</w:t>
            </w:r>
            <w:r w:rsidR="00E573B3">
              <w:rPr>
                <w:noProof/>
                <w:webHidden/>
              </w:rPr>
              <w:tab/>
            </w:r>
            <w:r w:rsidR="00E573B3">
              <w:rPr>
                <w:noProof/>
                <w:webHidden/>
              </w:rPr>
              <w:fldChar w:fldCharType="begin"/>
            </w:r>
            <w:r w:rsidR="00E573B3">
              <w:rPr>
                <w:noProof/>
                <w:webHidden/>
              </w:rPr>
              <w:instrText xml:space="preserve"> PAGEREF _Toc409594017 \h </w:instrText>
            </w:r>
            <w:r w:rsidR="00E573B3">
              <w:rPr>
                <w:noProof/>
                <w:webHidden/>
              </w:rPr>
            </w:r>
            <w:r w:rsidR="00E573B3">
              <w:rPr>
                <w:noProof/>
                <w:webHidden/>
              </w:rPr>
              <w:fldChar w:fldCharType="separate"/>
            </w:r>
            <w:r w:rsidR="00E573B3">
              <w:rPr>
                <w:noProof/>
                <w:webHidden/>
              </w:rPr>
              <w:t>14</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8" w:history="1">
            <w:r w:rsidR="00E573B3" w:rsidRPr="000674BB">
              <w:rPr>
                <w:rStyle w:val="Hyperlink"/>
                <w:b/>
                <w:noProof/>
              </w:rPr>
              <w:t>4.4</w:t>
            </w:r>
            <w:r w:rsidR="00E573B3">
              <w:rPr>
                <w:rFonts w:asciiTheme="minorHAnsi" w:eastAsiaTheme="minorEastAsia" w:hAnsiTheme="minorHAnsi"/>
                <w:noProof/>
                <w:sz w:val="22"/>
              </w:rPr>
              <w:tab/>
            </w:r>
            <w:r w:rsidR="00E573B3" w:rsidRPr="000674BB">
              <w:rPr>
                <w:rStyle w:val="Hyperlink"/>
                <w:b/>
                <w:noProof/>
              </w:rPr>
              <w:t>Tính năng Kết xuất sổ Đảng tịch</w:t>
            </w:r>
            <w:r w:rsidR="00E573B3">
              <w:rPr>
                <w:noProof/>
                <w:webHidden/>
              </w:rPr>
              <w:tab/>
            </w:r>
            <w:r w:rsidR="00E573B3">
              <w:rPr>
                <w:noProof/>
                <w:webHidden/>
              </w:rPr>
              <w:fldChar w:fldCharType="begin"/>
            </w:r>
            <w:r w:rsidR="00E573B3">
              <w:rPr>
                <w:noProof/>
                <w:webHidden/>
              </w:rPr>
              <w:instrText xml:space="preserve"> PAGEREF _Toc409594018 \h </w:instrText>
            </w:r>
            <w:r w:rsidR="00E573B3">
              <w:rPr>
                <w:noProof/>
                <w:webHidden/>
              </w:rPr>
            </w:r>
            <w:r w:rsidR="00E573B3">
              <w:rPr>
                <w:noProof/>
                <w:webHidden/>
              </w:rPr>
              <w:fldChar w:fldCharType="separate"/>
            </w:r>
            <w:r w:rsidR="00E573B3">
              <w:rPr>
                <w:noProof/>
                <w:webHidden/>
              </w:rPr>
              <w:t>14</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19" w:history="1">
            <w:r w:rsidR="00E573B3" w:rsidRPr="000674BB">
              <w:rPr>
                <w:rStyle w:val="Hyperlink"/>
                <w:b/>
                <w:noProof/>
              </w:rPr>
              <w:t>4.5</w:t>
            </w:r>
            <w:r w:rsidR="00E573B3">
              <w:rPr>
                <w:rFonts w:asciiTheme="minorHAnsi" w:eastAsiaTheme="minorEastAsia" w:hAnsiTheme="minorHAnsi"/>
                <w:noProof/>
                <w:sz w:val="22"/>
              </w:rPr>
              <w:tab/>
            </w:r>
            <w:r w:rsidR="00E573B3" w:rsidRPr="000674BB">
              <w:rPr>
                <w:rStyle w:val="Hyperlink"/>
                <w:b/>
                <w:noProof/>
              </w:rPr>
              <w:t>Tính năng Kết xuất danh sách Đảng viên của hệ thống</w:t>
            </w:r>
            <w:r w:rsidR="00E573B3">
              <w:rPr>
                <w:noProof/>
                <w:webHidden/>
              </w:rPr>
              <w:tab/>
            </w:r>
            <w:r w:rsidR="00E573B3">
              <w:rPr>
                <w:noProof/>
                <w:webHidden/>
              </w:rPr>
              <w:fldChar w:fldCharType="begin"/>
            </w:r>
            <w:r w:rsidR="00E573B3">
              <w:rPr>
                <w:noProof/>
                <w:webHidden/>
              </w:rPr>
              <w:instrText xml:space="preserve"> PAGEREF _Toc409594019 \h </w:instrText>
            </w:r>
            <w:r w:rsidR="00E573B3">
              <w:rPr>
                <w:noProof/>
                <w:webHidden/>
              </w:rPr>
            </w:r>
            <w:r w:rsidR="00E573B3">
              <w:rPr>
                <w:noProof/>
                <w:webHidden/>
              </w:rPr>
              <w:fldChar w:fldCharType="separate"/>
            </w:r>
            <w:r w:rsidR="00E573B3">
              <w:rPr>
                <w:noProof/>
                <w:webHidden/>
              </w:rPr>
              <w:t>15</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20" w:history="1">
            <w:r w:rsidR="00E573B3" w:rsidRPr="000674BB">
              <w:rPr>
                <w:rStyle w:val="Hyperlink"/>
                <w:b/>
                <w:noProof/>
              </w:rPr>
              <w:t>4.6</w:t>
            </w:r>
            <w:r w:rsidR="00E573B3">
              <w:rPr>
                <w:rFonts w:asciiTheme="minorHAnsi" w:eastAsiaTheme="minorEastAsia" w:hAnsiTheme="minorHAnsi"/>
                <w:noProof/>
                <w:sz w:val="22"/>
              </w:rPr>
              <w:tab/>
            </w:r>
            <w:r w:rsidR="00E573B3" w:rsidRPr="000674BB">
              <w:rPr>
                <w:rStyle w:val="Hyperlink"/>
                <w:b/>
                <w:noProof/>
              </w:rPr>
              <w:t>Tính năng Kết xuất DS lí lịch trích ngang của các chi ủy viên</w:t>
            </w:r>
            <w:r w:rsidR="00E573B3">
              <w:rPr>
                <w:noProof/>
                <w:webHidden/>
              </w:rPr>
              <w:tab/>
            </w:r>
            <w:r w:rsidR="00E573B3">
              <w:rPr>
                <w:noProof/>
                <w:webHidden/>
              </w:rPr>
              <w:fldChar w:fldCharType="begin"/>
            </w:r>
            <w:r w:rsidR="00E573B3">
              <w:rPr>
                <w:noProof/>
                <w:webHidden/>
              </w:rPr>
              <w:instrText xml:space="preserve"> PAGEREF _Toc409594020 \h </w:instrText>
            </w:r>
            <w:r w:rsidR="00E573B3">
              <w:rPr>
                <w:noProof/>
                <w:webHidden/>
              </w:rPr>
            </w:r>
            <w:r w:rsidR="00E573B3">
              <w:rPr>
                <w:noProof/>
                <w:webHidden/>
              </w:rPr>
              <w:fldChar w:fldCharType="separate"/>
            </w:r>
            <w:r w:rsidR="00E573B3">
              <w:rPr>
                <w:noProof/>
                <w:webHidden/>
              </w:rPr>
              <w:t>16</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21" w:history="1">
            <w:r w:rsidR="00E573B3" w:rsidRPr="000674BB">
              <w:rPr>
                <w:rStyle w:val="Hyperlink"/>
                <w:b/>
                <w:noProof/>
              </w:rPr>
              <w:t>4.7</w:t>
            </w:r>
            <w:r w:rsidR="00E573B3">
              <w:rPr>
                <w:rFonts w:asciiTheme="minorHAnsi" w:eastAsiaTheme="minorEastAsia" w:hAnsiTheme="minorHAnsi"/>
                <w:noProof/>
                <w:sz w:val="22"/>
              </w:rPr>
              <w:tab/>
            </w:r>
            <w:r w:rsidR="00E573B3" w:rsidRPr="000674BB">
              <w:rPr>
                <w:rStyle w:val="Hyperlink"/>
                <w:b/>
                <w:noProof/>
              </w:rPr>
              <w:t>Tính năng Thêm công văn đi của hệ thống</w:t>
            </w:r>
            <w:r w:rsidR="00E573B3">
              <w:rPr>
                <w:noProof/>
                <w:webHidden/>
              </w:rPr>
              <w:tab/>
            </w:r>
            <w:r w:rsidR="00E573B3">
              <w:rPr>
                <w:noProof/>
                <w:webHidden/>
              </w:rPr>
              <w:fldChar w:fldCharType="begin"/>
            </w:r>
            <w:r w:rsidR="00E573B3">
              <w:rPr>
                <w:noProof/>
                <w:webHidden/>
              </w:rPr>
              <w:instrText xml:space="preserve"> PAGEREF _Toc409594021 \h </w:instrText>
            </w:r>
            <w:r w:rsidR="00E573B3">
              <w:rPr>
                <w:noProof/>
                <w:webHidden/>
              </w:rPr>
            </w:r>
            <w:r w:rsidR="00E573B3">
              <w:rPr>
                <w:noProof/>
                <w:webHidden/>
              </w:rPr>
              <w:fldChar w:fldCharType="separate"/>
            </w:r>
            <w:r w:rsidR="00E573B3">
              <w:rPr>
                <w:noProof/>
                <w:webHidden/>
              </w:rPr>
              <w:t>17</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22" w:history="1">
            <w:r w:rsidR="00E573B3" w:rsidRPr="000674BB">
              <w:rPr>
                <w:rStyle w:val="Hyperlink"/>
                <w:b/>
                <w:noProof/>
              </w:rPr>
              <w:t>4.8</w:t>
            </w:r>
            <w:r w:rsidR="00E573B3">
              <w:rPr>
                <w:rFonts w:asciiTheme="minorHAnsi" w:eastAsiaTheme="minorEastAsia" w:hAnsiTheme="minorHAnsi"/>
                <w:noProof/>
                <w:sz w:val="22"/>
              </w:rPr>
              <w:tab/>
            </w:r>
            <w:r w:rsidR="00E573B3" w:rsidRPr="000674BB">
              <w:rPr>
                <w:rStyle w:val="Hyperlink"/>
                <w:b/>
                <w:noProof/>
              </w:rPr>
              <w:t>Tính năng Kết xuất sổ công văn đi của hệ thống</w:t>
            </w:r>
            <w:r w:rsidR="00E573B3">
              <w:rPr>
                <w:noProof/>
                <w:webHidden/>
              </w:rPr>
              <w:tab/>
            </w:r>
            <w:r w:rsidR="00E573B3">
              <w:rPr>
                <w:noProof/>
                <w:webHidden/>
              </w:rPr>
              <w:fldChar w:fldCharType="begin"/>
            </w:r>
            <w:r w:rsidR="00E573B3">
              <w:rPr>
                <w:noProof/>
                <w:webHidden/>
              </w:rPr>
              <w:instrText xml:space="preserve"> PAGEREF _Toc409594022 \h </w:instrText>
            </w:r>
            <w:r w:rsidR="00E573B3">
              <w:rPr>
                <w:noProof/>
                <w:webHidden/>
              </w:rPr>
            </w:r>
            <w:r w:rsidR="00E573B3">
              <w:rPr>
                <w:noProof/>
                <w:webHidden/>
              </w:rPr>
              <w:fldChar w:fldCharType="separate"/>
            </w:r>
            <w:r w:rsidR="00E573B3">
              <w:rPr>
                <w:noProof/>
                <w:webHidden/>
              </w:rPr>
              <w:t>18</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23" w:history="1">
            <w:r w:rsidR="00E573B3" w:rsidRPr="000674BB">
              <w:rPr>
                <w:rStyle w:val="Hyperlink"/>
                <w:b/>
                <w:noProof/>
              </w:rPr>
              <w:t>4.9</w:t>
            </w:r>
            <w:r w:rsidR="00E573B3">
              <w:rPr>
                <w:rFonts w:asciiTheme="minorHAnsi" w:eastAsiaTheme="minorEastAsia" w:hAnsiTheme="minorHAnsi"/>
                <w:noProof/>
                <w:sz w:val="22"/>
              </w:rPr>
              <w:tab/>
            </w:r>
            <w:r w:rsidR="00E573B3" w:rsidRPr="000674BB">
              <w:rPr>
                <w:rStyle w:val="Hyperlink"/>
                <w:b/>
                <w:noProof/>
              </w:rPr>
              <w:t>Tính năng Thêm công văn đến của hệ thống</w:t>
            </w:r>
            <w:r w:rsidR="00E573B3">
              <w:rPr>
                <w:noProof/>
                <w:webHidden/>
              </w:rPr>
              <w:tab/>
            </w:r>
            <w:r w:rsidR="00E573B3">
              <w:rPr>
                <w:noProof/>
                <w:webHidden/>
              </w:rPr>
              <w:fldChar w:fldCharType="begin"/>
            </w:r>
            <w:r w:rsidR="00E573B3">
              <w:rPr>
                <w:noProof/>
                <w:webHidden/>
              </w:rPr>
              <w:instrText xml:space="preserve"> PAGEREF _Toc409594023 \h </w:instrText>
            </w:r>
            <w:r w:rsidR="00E573B3">
              <w:rPr>
                <w:noProof/>
                <w:webHidden/>
              </w:rPr>
            </w:r>
            <w:r w:rsidR="00E573B3">
              <w:rPr>
                <w:noProof/>
                <w:webHidden/>
              </w:rPr>
              <w:fldChar w:fldCharType="separate"/>
            </w:r>
            <w:r w:rsidR="00E573B3">
              <w:rPr>
                <w:noProof/>
                <w:webHidden/>
              </w:rPr>
              <w:t>19</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4" w:history="1">
            <w:r w:rsidR="00E573B3" w:rsidRPr="000674BB">
              <w:rPr>
                <w:rStyle w:val="Hyperlink"/>
                <w:b/>
                <w:noProof/>
              </w:rPr>
              <w:t>4.10</w:t>
            </w:r>
            <w:r w:rsidR="00E573B3">
              <w:rPr>
                <w:rFonts w:asciiTheme="minorHAnsi" w:eastAsiaTheme="minorEastAsia" w:hAnsiTheme="minorHAnsi"/>
                <w:noProof/>
                <w:sz w:val="22"/>
              </w:rPr>
              <w:tab/>
            </w:r>
            <w:r w:rsidR="00E573B3" w:rsidRPr="000674BB">
              <w:rPr>
                <w:rStyle w:val="Hyperlink"/>
                <w:b/>
                <w:noProof/>
              </w:rPr>
              <w:t>Tính năng Kết xuất sổ công văn đến của hệ thống</w:t>
            </w:r>
            <w:r w:rsidR="00E573B3">
              <w:rPr>
                <w:noProof/>
                <w:webHidden/>
              </w:rPr>
              <w:tab/>
            </w:r>
            <w:r w:rsidR="00E573B3">
              <w:rPr>
                <w:noProof/>
                <w:webHidden/>
              </w:rPr>
              <w:fldChar w:fldCharType="begin"/>
            </w:r>
            <w:r w:rsidR="00E573B3">
              <w:rPr>
                <w:noProof/>
                <w:webHidden/>
              </w:rPr>
              <w:instrText xml:space="preserve"> PAGEREF _Toc409594024 \h </w:instrText>
            </w:r>
            <w:r w:rsidR="00E573B3">
              <w:rPr>
                <w:noProof/>
                <w:webHidden/>
              </w:rPr>
            </w:r>
            <w:r w:rsidR="00E573B3">
              <w:rPr>
                <w:noProof/>
                <w:webHidden/>
              </w:rPr>
              <w:fldChar w:fldCharType="separate"/>
            </w:r>
            <w:r w:rsidR="00E573B3">
              <w:rPr>
                <w:noProof/>
                <w:webHidden/>
              </w:rPr>
              <w:t>20</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5" w:history="1">
            <w:r w:rsidR="00E573B3" w:rsidRPr="000674BB">
              <w:rPr>
                <w:rStyle w:val="Hyperlink"/>
                <w:b/>
                <w:noProof/>
              </w:rPr>
              <w:t>4.11</w:t>
            </w:r>
            <w:r w:rsidR="00E573B3">
              <w:rPr>
                <w:rFonts w:asciiTheme="minorHAnsi" w:eastAsiaTheme="minorEastAsia" w:hAnsiTheme="minorHAnsi"/>
                <w:noProof/>
                <w:sz w:val="22"/>
              </w:rPr>
              <w:tab/>
            </w:r>
            <w:r w:rsidR="00E573B3" w:rsidRPr="000674BB">
              <w:rPr>
                <w:rStyle w:val="Hyperlink"/>
                <w:b/>
                <w:noProof/>
              </w:rPr>
              <w:t>Tính năng Lập nghị quyết đề nghị kết nạp ĐV (CB và ĐU)</w:t>
            </w:r>
            <w:r w:rsidR="00E573B3">
              <w:rPr>
                <w:noProof/>
                <w:webHidden/>
              </w:rPr>
              <w:tab/>
            </w:r>
            <w:r w:rsidR="00E573B3">
              <w:rPr>
                <w:noProof/>
                <w:webHidden/>
              </w:rPr>
              <w:fldChar w:fldCharType="begin"/>
            </w:r>
            <w:r w:rsidR="00E573B3">
              <w:rPr>
                <w:noProof/>
                <w:webHidden/>
              </w:rPr>
              <w:instrText xml:space="preserve"> PAGEREF _Toc409594025 \h </w:instrText>
            </w:r>
            <w:r w:rsidR="00E573B3">
              <w:rPr>
                <w:noProof/>
                <w:webHidden/>
              </w:rPr>
            </w:r>
            <w:r w:rsidR="00E573B3">
              <w:rPr>
                <w:noProof/>
                <w:webHidden/>
              </w:rPr>
              <w:fldChar w:fldCharType="separate"/>
            </w:r>
            <w:r w:rsidR="00E573B3">
              <w:rPr>
                <w:noProof/>
                <w:webHidden/>
              </w:rPr>
              <w:t>21</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6" w:history="1">
            <w:r w:rsidR="00E573B3" w:rsidRPr="000674BB">
              <w:rPr>
                <w:rStyle w:val="Hyperlink"/>
                <w:b/>
                <w:noProof/>
              </w:rPr>
              <w:t>4.12</w:t>
            </w:r>
            <w:r w:rsidR="00E573B3">
              <w:rPr>
                <w:rFonts w:asciiTheme="minorHAnsi" w:eastAsiaTheme="minorEastAsia" w:hAnsiTheme="minorHAnsi"/>
                <w:noProof/>
                <w:sz w:val="22"/>
              </w:rPr>
              <w:tab/>
            </w:r>
            <w:r w:rsidR="00E573B3" w:rsidRPr="000674BB">
              <w:rPr>
                <w:rStyle w:val="Hyperlink"/>
                <w:b/>
                <w:noProof/>
              </w:rPr>
              <w:t>Tính năng Lập quyết định Đảng ủy</w:t>
            </w:r>
            <w:r w:rsidR="00E573B3">
              <w:rPr>
                <w:noProof/>
                <w:webHidden/>
              </w:rPr>
              <w:tab/>
            </w:r>
            <w:r w:rsidR="00E573B3">
              <w:rPr>
                <w:noProof/>
                <w:webHidden/>
              </w:rPr>
              <w:fldChar w:fldCharType="begin"/>
            </w:r>
            <w:r w:rsidR="00E573B3">
              <w:rPr>
                <w:noProof/>
                <w:webHidden/>
              </w:rPr>
              <w:instrText xml:space="preserve"> PAGEREF _Toc409594026 \h </w:instrText>
            </w:r>
            <w:r w:rsidR="00E573B3">
              <w:rPr>
                <w:noProof/>
                <w:webHidden/>
              </w:rPr>
            </w:r>
            <w:r w:rsidR="00E573B3">
              <w:rPr>
                <w:noProof/>
                <w:webHidden/>
              </w:rPr>
              <w:fldChar w:fldCharType="separate"/>
            </w:r>
            <w:r w:rsidR="00E573B3">
              <w:rPr>
                <w:noProof/>
                <w:webHidden/>
              </w:rPr>
              <w:t>22</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7" w:history="1">
            <w:r w:rsidR="00E573B3" w:rsidRPr="000674BB">
              <w:rPr>
                <w:rStyle w:val="Hyperlink"/>
                <w:b/>
                <w:noProof/>
              </w:rPr>
              <w:t>4.13</w:t>
            </w:r>
            <w:r w:rsidR="00E573B3">
              <w:rPr>
                <w:rFonts w:asciiTheme="minorHAnsi" w:eastAsiaTheme="minorEastAsia" w:hAnsiTheme="minorHAnsi"/>
                <w:noProof/>
                <w:sz w:val="22"/>
              </w:rPr>
              <w:tab/>
            </w:r>
            <w:r w:rsidR="00E573B3" w:rsidRPr="000674BB">
              <w:rPr>
                <w:rStyle w:val="Hyperlink"/>
                <w:b/>
                <w:noProof/>
              </w:rPr>
              <w:t>Tính năng Lập danh sách đề nghị khen thưởng</w:t>
            </w:r>
            <w:r w:rsidR="00E573B3">
              <w:rPr>
                <w:noProof/>
                <w:webHidden/>
              </w:rPr>
              <w:tab/>
            </w:r>
            <w:r w:rsidR="00E573B3">
              <w:rPr>
                <w:noProof/>
                <w:webHidden/>
              </w:rPr>
              <w:fldChar w:fldCharType="begin"/>
            </w:r>
            <w:r w:rsidR="00E573B3">
              <w:rPr>
                <w:noProof/>
                <w:webHidden/>
              </w:rPr>
              <w:instrText xml:space="preserve"> PAGEREF _Toc409594027 \h </w:instrText>
            </w:r>
            <w:r w:rsidR="00E573B3">
              <w:rPr>
                <w:noProof/>
                <w:webHidden/>
              </w:rPr>
            </w:r>
            <w:r w:rsidR="00E573B3">
              <w:rPr>
                <w:noProof/>
                <w:webHidden/>
              </w:rPr>
              <w:fldChar w:fldCharType="separate"/>
            </w:r>
            <w:r w:rsidR="00E573B3">
              <w:rPr>
                <w:noProof/>
                <w:webHidden/>
              </w:rPr>
              <w:t>22</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8" w:history="1">
            <w:r w:rsidR="00E573B3" w:rsidRPr="000674BB">
              <w:rPr>
                <w:rStyle w:val="Hyperlink"/>
                <w:b/>
                <w:noProof/>
              </w:rPr>
              <w:t>4.14</w:t>
            </w:r>
            <w:r w:rsidR="00E573B3">
              <w:rPr>
                <w:rFonts w:asciiTheme="minorHAnsi" w:eastAsiaTheme="minorEastAsia" w:hAnsiTheme="minorHAnsi"/>
                <w:noProof/>
                <w:sz w:val="22"/>
              </w:rPr>
              <w:tab/>
            </w:r>
            <w:r w:rsidR="00E573B3" w:rsidRPr="000674BB">
              <w:rPr>
                <w:rStyle w:val="Hyperlink"/>
                <w:b/>
                <w:noProof/>
              </w:rPr>
              <w:t>Tính năng Lập danh sách đề nghị kỷ luật Đảng viên</w:t>
            </w:r>
            <w:r w:rsidR="00E573B3">
              <w:rPr>
                <w:noProof/>
                <w:webHidden/>
              </w:rPr>
              <w:tab/>
            </w:r>
            <w:r w:rsidR="00E573B3">
              <w:rPr>
                <w:noProof/>
                <w:webHidden/>
              </w:rPr>
              <w:fldChar w:fldCharType="begin"/>
            </w:r>
            <w:r w:rsidR="00E573B3">
              <w:rPr>
                <w:noProof/>
                <w:webHidden/>
              </w:rPr>
              <w:instrText xml:space="preserve"> PAGEREF _Toc409594028 \h </w:instrText>
            </w:r>
            <w:r w:rsidR="00E573B3">
              <w:rPr>
                <w:noProof/>
                <w:webHidden/>
              </w:rPr>
            </w:r>
            <w:r w:rsidR="00E573B3">
              <w:rPr>
                <w:noProof/>
                <w:webHidden/>
              </w:rPr>
              <w:fldChar w:fldCharType="separate"/>
            </w:r>
            <w:r w:rsidR="00E573B3">
              <w:rPr>
                <w:noProof/>
                <w:webHidden/>
              </w:rPr>
              <w:t>23</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29" w:history="1">
            <w:r w:rsidR="00E573B3" w:rsidRPr="000674BB">
              <w:rPr>
                <w:rStyle w:val="Hyperlink"/>
                <w:b/>
                <w:noProof/>
              </w:rPr>
              <w:t>4.15</w:t>
            </w:r>
            <w:r w:rsidR="00E573B3">
              <w:rPr>
                <w:rFonts w:asciiTheme="minorHAnsi" w:eastAsiaTheme="minorEastAsia" w:hAnsiTheme="minorHAnsi"/>
                <w:noProof/>
                <w:sz w:val="22"/>
              </w:rPr>
              <w:tab/>
            </w:r>
            <w:r w:rsidR="00E573B3" w:rsidRPr="000674BB">
              <w:rPr>
                <w:rStyle w:val="Hyperlink"/>
                <w:b/>
                <w:noProof/>
              </w:rPr>
              <w:t>Tính năng Lập bảng kê Đảng phí</w:t>
            </w:r>
            <w:r w:rsidR="00E573B3">
              <w:rPr>
                <w:noProof/>
                <w:webHidden/>
              </w:rPr>
              <w:tab/>
            </w:r>
            <w:r w:rsidR="00E573B3">
              <w:rPr>
                <w:noProof/>
                <w:webHidden/>
              </w:rPr>
              <w:fldChar w:fldCharType="begin"/>
            </w:r>
            <w:r w:rsidR="00E573B3">
              <w:rPr>
                <w:noProof/>
                <w:webHidden/>
              </w:rPr>
              <w:instrText xml:space="preserve"> PAGEREF _Toc409594029 \h </w:instrText>
            </w:r>
            <w:r w:rsidR="00E573B3">
              <w:rPr>
                <w:noProof/>
                <w:webHidden/>
              </w:rPr>
            </w:r>
            <w:r w:rsidR="00E573B3">
              <w:rPr>
                <w:noProof/>
                <w:webHidden/>
              </w:rPr>
              <w:fldChar w:fldCharType="separate"/>
            </w:r>
            <w:r w:rsidR="00E573B3">
              <w:rPr>
                <w:noProof/>
                <w:webHidden/>
              </w:rPr>
              <w:t>24</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0" w:history="1">
            <w:r w:rsidR="00E573B3" w:rsidRPr="000674BB">
              <w:rPr>
                <w:rStyle w:val="Hyperlink"/>
                <w:b/>
                <w:noProof/>
              </w:rPr>
              <w:t>4.16</w:t>
            </w:r>
            <w:r w:rsidR="00E573B3">
              <w:rPr>
                <w:rFonts w:asciiTheme="minorHAnsi" w:eastAsiaTheme="minorEastAsia" w:hAnsiTheme="minorHAnsi"/>
                <w:noProof/>
                <w:sz w:val="22"/>
              </w:rPr>
              <w:tab/>
            </w:r>
            <w:r w:rsidR="00E573B3" w:rsidRPr="000674BB">
              <w:rPr>
                <w:rStyle w:val="Hyperlink"/>
                <w:b/>
                <w:noProof/>
              </w:rPr>
              <w:t>Tính năng Kết xuất bảng kê truy thu đảng phí</w:t>
            </w:r>
            <w:r w:rsidR="00E573B3">
              <w:rPr>
                <w:noProof/>
                <w:webHidden/>
              </w:rPr>
              <w:tab/>
            </w:r>
            <w:r w:rsidR="00E573B3">
              <w:rPr>
                <w:noProof/>
                <w:webHidden/>
              </w:rPr>
              <w:fldChar w:fldCharType="begin"/>
            </w:r>
            <w:r w:rsidR="00E573B3">
              <w:rPr>
                <w:noProof/>
                <w:webHidden/>
              </w:rPr>
              <w:instrText xml:space="preserve"> PAGEREF _Toc409594030 \h </w:instrText>
            </w:r>
            <w:r w:rsidR="00E573B3">
              <w:rPr>
                <w:noProof/>
                <w:webHidden/>
              </w:rPr>
            </w:r>
            <w:r w:rsidR="00E573B3">
              <w:rPr>
                <w:noProof/>
                <w:webHidden/>
              </w:rPr>
              <w:fldChar w:fldCharType="separate"/>
            </w:r>
            <w:r w:rsidR="00E573B3">
              <w:rPr>
                <w:noProof/>
                <w:webHidden/>
              </w:rPr>
              <w:t>25</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1" w:history="1">
            <w:r w:rsidR="00E573B3" w:rsidRPr="000674BB">
              <w:rPr>
                <w:rStyle w:val="Hyperlink"/>
                <w:b/>
                <w:noProof/>
              </w:rPr>
              <w:t>4.17</w:t>
            </w:r>
            <w:r w:rsidR="00E573B3">
              <w:rPr>
                <w:rFonts w:asciiTheme="minorHAnsi" w:eastAsiaTheme="minorEastAsia" w:hAnsiTheme="minorHAnsi"/>
                <w:noProof/>
                <w:sz w:val="22"/>
              </w:rPr>
              <w:tab/>
            </w:r>
            <w:r w:rsidR="00E573B3" w:rsidRPr="000674BB">
              <w:rPr>
                <w:rStyle w:val="Hyperlink"/>
                <w:b/>
                <w:noProof/>
              </w:rPr>
              <w:t>Tính năng cập nhật chức vụ của hệ thống</w:t>
            </w:r>
            <w:r w:rsidR="00E573B3">
              <w:rPr>
                <w:noProof/>
                <w:webHidden/>
              </w:rPr>
              <w:tab/>
            </w:r>
            <w:r w:rsidR="00E573B3">
              <w:rPr>
                <w:noProof/>
                <w:webHidden/>
              </w:rPr>
              <w:fldChar w:fldCharType="begin"/>
            </w:r>
            <w:r w:rsidR="00E573B3">
              <w:rPr>
                <w:noProof/>
                <w:webHidden/>
              </w:rPr>
              <w:instrText xml:space="preserve"> PAGEREF _Toc409594031 \h </w:instrText>
            </w:r>
            <w:r w:rsidR="00E573B3">
              <w:rPr>
                <w:noProof/>
                <w:webHidden/>
              </w:rPr>
            </w:r>
            <w:r w:rsidR="00E573B3">
              <w:rPr>
                <w:noProof/>
                <w:webHidden/>
              </w:rPr>
              <w:fldChar w:fldCharType="separate"/>
            </w:r>
            <w:r w:rsidR="00E573B3">
              <w:rPr>
                <w:noProof/>
                <w:webHidden/>
              </w:rPr>
              <w:t>26</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2" w:history="1">
            <w:r w:rsidR="00E573B3" w:rsidRPr="000674BB">
              <w:rPr>
                <w:rStyle w:val="Hyperlink"/>
                <w:b/>
                <w:noProof/>
              </w:rPr>
              <w:t>4.18</w:t>
            </w:r>
            <w:r w:rsidR="00E573B3">
              <w:rPr>
                <w:rFonts w:asciiTheme="minorHAnsi" w:eastAsiaTheme="minorEastAsia" w:hAnsiTheme="minorHAnsi"/>
                <w:noProof/>
                <w:sz w:val="22"/>
              </w:rPr>
              <w:tab/>
            </w:r>
            <w:r w:rsidR="00E573B3" w:rsidRPr="000674BB">
              <w:rPr>
                <w:rStyle w:val="Hyperlink"/>
                <w:b/>
                <w:noProof/>
              </w:rPr>
              <w:t>Tinh năng Cập nhật danh mục</w:t>
            </w:r>
            <w:r w:rsidR="00E573B3">
              <w:rPr>
                <w:noProof/>
                <w:webHidden/>
              </w:rPr>
              <w:tab/>
            </w:r>
            <w:r w:rsidR="00E573B3">
              <w:rPr>
                <w:noProof/>
                <w:webHidden/>
              </w:rPr>
              <w:fldChar w:fldCharType="begin"/>
            </w:r>
            <w:r w:rsidR="00E573B3">
              <w:rPr>
                <w:noProof/>
                <w:webHidden/>
              </w:rPr>
              <w:instrText xml:space="preserve"> PAGEREF _Toc409594032 \h </w:instrText>
            </w:r>
            <w:r w:rsidR="00E573B3">
              <w:rPr>
                <w:noProof/>
                <w:webHidden/>
              </w:rPr>
            </w:r>
            <w:r w:rsidR="00E573B3">
              <w:rPr>
                <w:noProof/>
                <w:webHidden/>
              </w:rPr>
              <w:fldChar w:fldCharType="separate"/>
            </w:r>
            <w:r w:rsidR="00E573B3">
              <w:rPr>
                <w:noProof/>
                <w:webHidden/>
              </w:rPr>
              <w:t>27</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3" w:history="1">
            <w:r w:rsidR="00E573B3" w:rsidRPr="000674BB">
              <w:rPr>
                <w:rStyle w:val="Hyperlink"/>
                <w:b/>
                <w:noProof/>
              </w:rPr>
              <w:t>4.19</w:t>
            </w:r>
            <w:r w:rsidR="00E573B3">
              <w:rPr>
                <w:rFonts w:asciiTheme="minorHAnsi" w:eastAsiaTheme="minorEastAsia" w:hAnsiTheme="minorHAnsi"/>
                <w:noProof/>
                <w:sz w:val="22"/>
              </w:rPr>
              <w:tab/>
            </w:r>
            <w:r w:rsidR="00E573B3" w:rsidRPr="000674BB">
              <w:rPr>
                <w:rStyle w:val="Hyperlink"/>
                <w:b/>
                <w:noProof/>
              </w:rPr>
              <w:t>Tính năng Cập nhật thông báo</w:t>
            </w:r>
            <w:r w:rsidR="00E573B3">
              <w:rPr>
                <w:noProof/>
                <w:webHidden/>
              </w:rPr>
              <w:tab/>
            </w:r>
            <w:r w:rsidR="00E573B3">
              <w:rPr>
                <w:noProof/>
                <w:webHidden/>
              </w:rPr>
              <w:fldChar w:fldCharType="begin"/>
            </w:r>
            <w:r w:rsidR="00E573B3">
              <w:rPr>
                <w:noProof/>
                <w:webHidden/>
              </w:rPr>
              <w:instrText xml:space="preserve"> PAGEREF _Toc409594033 \h </w:instrText>
            </w:r>
            <w:r w:rsidR="00E573B3">
              <w:rPr>
                <w:noProof/>
                <w:webHidden/>
              </w:rPr>
            </w:r>
            <w:r w:rsidR="00E573B3">
              <w:rPr>
                <w:noProof/>
                <w:webHidden/>
              </w:rPr>
              <w:fldChar w:fldCharType="separate"/>
            </w:r>
            <w:r w:rsidR="00E573B3">
              <w:rPr>
                <w:noProof/>
                <w:webHidden/>
              </w:rPr>
              <w:t>28</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4" w:history="1">
            <w:r w:rsidR="00E573B3" w:rsidRPr="000674BB">
              <w:rPr>
                <w:rStyle w:val="Hyperlink"/>
                <w:b/>
                <w:noProof/>
              </w:rPr>
              <w:t>4.20</w:t>
            </w:r>
            <w:r w:rsidR="00E573B3">
              <w:rPr>
                <w:rFonts w:asciiTheme="minorHAnsi" w:eastAsiaTheme="minorEastAsia" w:hAnsiTheme="minorHAnsi"/>
                <w:noProof/>
                <w:sz w:val="22"/>
              </w:rPr>
              <w:tab/>
            </w:r>
            <w:r w:rsidR="00E573B3" w:rsidRPr="000674BB">
              <w:rPr>
                <w:rStyle w:val="Hyperlink"/>
                <w:b/>
                <w:noProof/>
              </w:rPr>
              <w:t>Tính năng Cập nhật danh sách cảm tình Đảng của hệ thống</w:t>
            </w:r>
            <w:r w:rsidR="00E573B3">
              <w:rPr>
                <w:noProof/>
                <w:webHidden/>
              </w:rPr>
              <w:tab/>
            </w:r>
            <w:r w:rsidR="00E573B3">
              <w:rPr>
                <w:noProof/>
                <w:webHidden/>
              </w:rPr>
              <w:fldChar w:fldCharType="begin"/>
            </w:r>
            <w:r w:rsidR="00E573B3">
              <w:rPr>
                <w:noProof/>
                <w:webHidden/>
              </w:rPr>
              <w:instrText xml:space="preserve"> PAGEREF _Toc409594034 \h </w:instrText>
            </w:r>
            <w:r w:rsidR="00E573B3">
              <w:rPr>
                <w:noProof/>
                <w:webHidden/>
              </w:rPr>
            </w:r>
            <w:r w:rsidR="00E573B3">
              <w:rPr>
                <w:noProof/>
                <w:webHidden/>
              </w:rPr>
              <w:fldChar w:fldCharType="separate"/>
            </w:r>
            <w:r w:rsidR="00E573B3">
              <w:rPr>
                <w:noProof/>
                <w:webHidden/>
              </w:rPr>
              <w:t>28</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5" w:history="1">
            <w:r w:rsidR="00E573B3" w:rsidRPr="000674BB">
              <w:rPr>
                <w:rStyle w:val="Hyperlink"/>
                <w:b/>
                <w:noProof/>
              </w:rPr>
              <w:t>4.21</w:t>
            </w:r>
            <w:r w:rsidR="00E573B3">
              <w:rPr>
                <w:rFonts w:asciiTheme="minorHAnsi" w:eastAsiaTheme="minorEastAsia" w:hAnsiTheme="minorHAnsi"/>
                <w:noProof/>
                <w:sz w:val="22"/>
              </w:rPr>
              <w:tab/>
            </w:r>
            <w:r w:rsidR="00E573B3" w:rsidRPr="000674BB">
              <w:rPr>
                <w:rStyle w:val="Hyperlink"/>
                <w:b/>
                <w:noProof/>
              </w:rPr>
              <w:t>Tính năng Lập DS CTĐ học bồi dưỡng kết nạp Đảng</w:t>
            </w:r>
            <w:r w:rsidR="00E573B3">
              <w:rPr>
                <w:noProof/>
                <w:webHidden/>
              </w:rPr>
              <w:tab/>
            </w:r>
            <w:r w:rsidR="00E573B3">
              <w:rPr>
                <w:noProof/>
                <w:webHidden/>
              </w:rPr>
              <w:fldChar w:fldCharType="begin"/>
            </w:r>
            <w:r w:rsidR="00E573B3">
              <w:rPr>
                <w:noProof/>
                <w:webHidden/>
              </w:rPr>
              <w:instrText xml:space="preserve"> PAGEREF _Toc409594035 \h </w:instrText>
            </w:r>
            <w:r w:rsidR="00E573B3">
              <w:rPr>
                <w:noProof/>
                <w:webHidden/>
              </w:rPr>
            </w:r>
            <w:r w:rsidR="00E573B3">
              <w:rPr>
                <w:noProof/>
                <w:webHidden/>
              </w:rPr>
              <w:fldChar w:fldCharType="separate"/>
            </w:r>
            <w:r w:rsidR="00E573B3">
              <w:rPr>
                <w:noProof/>
                <w:webHidden/>
              </w:rPr>
              <w:t>30</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6" w:history="1">
            <w:r w:rsidR="00E573B3" w:rsidRPr="000674BB">
              <w:rPr>
                <w:rStyle w:val="Hyperlink"/>
                <w:b/>
                <w:noProof/>
              </w:rPr>
              <w:t>4.22</w:t>
            </w:r>
            <w:r w:rsidR="00E573B3">
              <w:rPr>
                <w:rFonts w:asciiTheme="minorHAnsi" w:eastAsiaTheme="minorEastAsia" w:hAnsiTheme="minorHAnsi"/>
                <w:noProof/>
                <w:sz w:val="22"/>
              </w:rPr>
              <w:tab/>
            </w:r>
            <w:r w:rsidR="00E573B3" w:rsidRPr="000674BB">
              <w:rPr>
                <w:rStyle w:val="Hyperlink"/>
                <w:b/>
                <w:noProof/>
              </w:rPr>
              <w:t>Tính năng Cập nhật hệ số lương của hệ thống</w:t>
            </w:r>
            <w:r w:rsidR="00E573B3">
              <w:rPr>
                <w:noProof/>
                <w:webHidden/>
              </w:rPr>
              <w:tab/>
            </w:r>
            <w:r w:rsidR="00E573B3">
              <w:rPr>
                <w:noProof/>
                <w:webHidden/>
              </w:rPr>
              <w:fldChar w:fldCharType="begin"/>
            </w:r>
            <w:r w:rsidR="00E573B3">
              <w:rPr>
                <w:noProof/>
                <w:webHidden/>
              </w:rPr>
              <w:instrText xml:space="preserve"> PAGEREF _Toc409594036 \h </w:instrText>
            </w:r>
            <w:r w:rsidR="00E573B3">
              <w:rPr>
                <w:noProof/>
                <w:webHidden/>
              </w:rPr>
            </w:r>
            <w:r w:rsidR="00E573B3">
              <w:rPr>
                <w:noProof/>
                <w:webHidden/>
              </w:rPr>
              <w:fldChar w:fldCharType="separate"/>
            </w:r>
            <w:r w:rsidR="00E573B3">
              <w:rPr>
                <w:noProof/>
                <w:webHidden/>
              </w:rPr>
              <w:t>30</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7" w:history="1">
            <w:r w:rsidR="00E573B3" w:rsidRPr="000674BB">
              <w:rPr>
                <w:rStyle w:val="Hyperlink"/>
                <w:b/>
                <w:noProof/>
              </w:rPr>
              <w:t>4.23</w:t>
            </w:r>
            <w:r w:rsidR="00E573B3">
              <w:rPr>
                <w:rFonts w:asciiTheme="minorHAnsi" w:eastAsiaTheme="minorEastAsia" w:hAnsiTheme="minorHAnsi"/>
                <w:noProof/>
                <w:sz w:val="22"/>
              </w:rPr>
              <w:tab/>
            </w:r>
            <w:r w:rsidR="00E573B3" w:rsidRPr="000674BB">
              <w:rPr>
                <w:rStyle w:val="Hyperlink"/>
                <w:b/>
                <w:noProof/>
              </w:rPr>
              <w:t>Tính năng Lập DS bồi dưỡng Đảng viên mới</w:t>
            </w:r>
            <w:r w:rsidR="00E573B3">
              <w:rPr>
                <w:noProof/>
                <w:webHidden/>
              </w:rPr>
              <w:tab/>
            </w:r>
            <w:r w:rsidR="00E573B3">
              <w:rPr>
                <w:noProof/>
                <w:webHidden/>
              </w:rPr>
              <w:fldChar w:fldCharType="begin"/>
            </w:r>
            <w:r w:rsidR="00E573B3">
              <w:rPr>
                <w:noProof/>
                <w:webHidden/>
              </w:rPr>
              <w:instrText xml:space="preserve"> PAGEREF _Toc409594037 \h </w:instrText>
            </w:r>
            <w:r w:rsidR="00E573B3">
              <w:rPr>
                <w:noProof/>
                <w:webHidden/>
              </w:rPr>
            </w:r>
            <w:r w:rsidR="00E573B3">
              <w:rPr>
                <w:noProof/>
                <w:webHidden/>
              </w:rPr>
              <w:fldChar w:fldCharType="separate"/>
            </w:r>
            <w:r w:rsidR="00E573B3">
              <w:rPr>
                <w:noProof/>
                <w:webHidden/>
              </w:rPr>
              <w:t>31</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8" w:history="1">
            <w:r w:rsidR="00E573B3" w:rsidRPr="000674BB">
              <w:rPr>
                <w:rStyle w:val="Hyperlink"/>
                <w:b/>
                <w:noProof/>
              </w:rPr>
              <w:t>4.24</w:t>
            </w:r>
            <w:r w:rsidR="00E573B3">
              <w:rPr>
                <w:rFonts w:asciiTheme="minorHAnsi" w:eastAsiaTheme="minorEastAsia" w:hAnsiTheme="minorHAnsi"/>
                <w:noProof/>
                <w:sz w:val="22"/>
              </w:rPr>
              <w:tab/>
            </w:r>
            <w:r w:rsidR="00E573B3" w:rsidRPr="000674BB">
              <w:rPr>
                <w:rStyle w:val="Hyperlink"/>
                <w:b/>
                <w:noProof/>
              </w:rPr>
              <w:t>Tính năng Lập giấy giới thiệu chuyển sinh hoạt</w:t>
            </w:r>
            <w:r w:rsidR="00E573B3">
              <w:rPr>
                <w:noProof/>
                <w:webHidden/>
              </w:rPr>
              <w:tab/>
            </w:r>
            <w:r w:rsidR="00E573B3">
              <w:rPr>
                <w:noProof/>
                <w:webHidden/>
              </w:rPr>
              <w:fldChar w:fldCharType="begin"/>
            </w:r>
            <w:r w:rsidR="00E573B3">
              <w:rPr>
                <w:noProof/>
                <w:webHidden/>
              </w:rPr>
              <w:instrText xml:space="preserve"> PAGEREF _Toc409594038 \h </w:instrText>
            </w:r>
            <w:r w:rsidR="00E573B3">
              <w:rPr>
                <w:noProof/>
                <w:webHidden/>
              </w:rPr>
            </w:r>
            <w:r w:rsidR="00E573B3">
              <w:rPr>
                <w:noProof/>
                <w:webHidden/>
              </w:rPr>
              <w:fldChar w:fldCharType="separate"/>
            </w:r>
            <w:r w:rsidR="00E573B3">
              <w:rPr>
                <w:noProof/>
                <w:webHidden/>
              </w:rPr>
              <w:t>32</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39" w:history="1">
            <w:r w:rsidR="00E573B3" w:rsidRPr="000674BB">
              <w:rPr>
                <w:rStyle w:val="Hyperlink"/>
                <w:b/>
                <w:noProof/>
              </w:rPr>
              <w:t>4.25</w:t>
            </w:r>
            <w:r w:rsidR="00E573B3">
              <w:rPr>
                <w:rFonts w:asciiTheme="minorHAnsi" w:eastAsiaTheme="minorEastAsia" w:hAnsiTheme="minorHAnsi"/>
                <w:noProof/>
                <w:sz w:val="22"/>
              </w:rPr>
              <w:tab/>
            </w:r>
            <w:r w:rsidR="00E573B3" w:rsidRPr="000674BB">
              <w:rPr>
                <w:rStyle w:val="Hyperlink"/>
                <w:b/>
                <w:noProof/>
              </w:rPr>
              <w:t>Tính năng Lập danh sách ĐV chuyển ra nước ngoài</w:t>
            </w:r>
            <w:r w:rsidR="00E573B3">
              <w:rPr>
                <w:noProof/>
                <w:webHidden/>
              </w:rPr>
              <w:tab/>
            </w:r>
            <w:r w:rsidR="00E573B3">
              <w:rPr>
                <w:noProof/>
                <w:webHidden/>
              </w:rPr>
              <w:fldChar w:fldCharType="begin"/>
            </w:r>
            <w:r w:rsidR="00E573B3">
              <w:rPr>
                <w:noProof/>
                <w:webHidden/>
              </w:rPr>
              <w:instrText xml:space="preserve"> PAGEREF _Toc409594039 \h </w:instrText>
            </w:r>
            <w:r w:rsidR="00E573B3">
              <w:rPr>
                <w:noProof/>
                <w:webHidden/>
              </w:rPr>
            </w:r>
            <w:r w:rsidR="00E573B3">
              <w:rPr>
                <w:noProof/>
                <w:webHidden/>
              </w:rPr>
              <w:fldChar w:fldCharType="separate"/>
            </w:r>
            <w:r w:rsidR="00E573B3">
              <w:rPr>
                <w:noProof/>
                <w:webHidden/>
              </w:rPr>
              <w:t>33</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0" w:history="1">
            <w:r w:rsidR="00E573B3" w:rsidRPr="000674BB">
              <w:rPr>
                <w:rStyle w:val="Hyperlink"/>
                <w:b/>
                <w:noProof/>
              </w:rPr>
              <w:t>4.26</w:t>
            </w:r>
            <w:r w:rsidR="00E573B3">
              <w:rPr>
                <w:rFonts w:asciiTheme="minorHAnsi" w:eastAsiaTheme="minorEastAsia" w:hAnsiTheme="minorHAnsi"/>
                <w:noProof/>
                <w:sz w:val="22"/>
              </w:rPr>
              <w:tab/>
            </w:r>
            <w:r w:rsidR="00E573B3" w:rsidRPr="000674BB">
              <w:rPr>
                <w:rStyle w:val="Hyperlink"/>
                <w:b/>
                <w:noProof/>
              </w:rPr>
              <w:t>Tính năng Cập nhật phân loại Đảng viên</w:t>
            </w:r>
            <w:r w:rsidR="00E573B3">
              <w:rPr>
                <w:noProof/>
                <w:webHidden/>
              </w:rPr>
              <w:tab/>
            </w:r>
            <w:r w:rsidR="00E573B3">
              <w:rPr>
                <w:noProof/>
                <w:webHidden/>
              </w:rPr>
              <w:fldChar w:fldCharType="begin"/>
            </w:r>
            <w:r w:rsidR="00E573B3">
              <w:rPr>
                <w:noProof/>
                <w:webHidden/>
              </w:rPr>
              <w:instrText xml:space="preserve"> PAGEREF _Toc409594040 \h </w:instrText>
            </w:r>
            <w:r w:rsidR="00E573B3">
              <w:rPr>
                <w:noProof/>
                <w:webHidden/>
              </w:rPr>
            </w:r>
            <w:r w:rsidR="00E573B3">
              <w:rPr>
                <w:noProof/>
                <w:webHidden/>
              </w:rPr>
              <w:fldChar w:fldCharType="separate"/>
            </w:r>
            <w:r w:rsidR="00E573B3">
              <w:rPr>
                <w:noProof/>
                <w:webHidden/>
              </w:rPr>
              <w:t>34</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1" w:history="1">
            <w:r w:rsidR="00E573B3" w:rsidRPr="000674BB">
              <w:rPr>
                <w:rStyle w:val="Hyperlink"/>
                <w:b/>
                <w:noProof/>
              </w:rPr>
              <w:t>4.27</w:t>
            </w:r>
            <w:r w:rsidR="00E573B3">
              <w:rPr>
                <w:rFonts w:asciiTheme="minorHAnsi" w:eastAsiaTheme="minorEastAsia" w:hAnsiTheme="minorHAnsi"/>
                <w:noProof/>
                <w:sz w:val="22"/>
              </w:rPr>
              <w:tab/>
            </w:r>
            <w:r w:rsidR="00E573B3" w:rsidRPr="000674BB">
              <w:rPr>
                <w:rStyle w:val="Hyperlink"/>
                <w:b/>
                <w:noProof/>
              </w:rPr>
              <w:t>Tính năng Cập nhật phân loại Chi bộ</w:t>
            </w:r>
            <w:r w:rsidR="00E573B3">
              <w:rPr>
                <w:noProof/>
                <w:webHidden/>
              </w:rPr>
              <w:tab/>
            </w:r>
            <w:r w:rsidR="00E573B3">
              <w:rPr>
                <w:noProof/>
                <w:webHidden/>
              </w:rPr>
              <w:fldChar w:fldCharType="begin"/>
            </w:r>
            <w:r w:rsidR="00E573B3">
              <w:rPr>
                <w:noProof/>
                <w:webHidden/>
              </w:rPr>
              <w:instrText xml:space="preserve"> PAGEREF _Toc409594041 \h </w:instrText>
            </w:r>
            <w:r w:rsidR="00E573B3">
              <w:rPr>
                <w:noProof/>
                <w:webHidden/>
              </w:rPr>
            </w:r>
            <w:r w:rsidR="00E573B3">
              <w:rPr>
                <w:noProof/>
                <w:webHidden/>
              </w:rPr>
              <w:fldChar w:fldCharType="separate"/>
            </w:r>
            <w:r w:rsidR="00E573B3">
              <w:rPr>
                <w:noProof/>
                <w:webHidden/>
              </w:rPr>
              <w:t>35</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2" w:history="1">
            <w:r w:rsidR="00E573B3" w:rsidRPr="000674BB">
              <w:rPr>
                <w:rStyle w:val="Hyperlink"/>
                <w:b/>
                <w:noProof/>
              </w:rPr>
              <w:t>4.28</w:t>
            </w:r>
            <w:r w:rsidR="00E573B3">
              <w:rPr>
                <w:rFonts w:asciiTheme="minorHAnsi" w:eastAsiaTheme="minorEastAsia" w:hAnsiTheme="minorHAnsi"/>
                <w:noProof/>
                <w:sz w:val="22"/>
              </w:rPr>
              <w:tab/>
            </w:r>
            <w:r w:rsidR="00E573B3" w:rsidRPr="000674BB">
              <w:rPr>
                <w:rStyle w:val="Hyperlink"/>
                <w:b/>
                <w:noProof/>
              </w:rPr>
              <w:t>Tính năng Lập danh sách đề nghị cấp thẻ Đảng</w:t>
            </w:r>
            <w:r w:rsidR="00E573B3">
              <w:rPr>
                <w:noProof/>
                <w:webHidden/>
              </w:rPr>
              <w:tab/>
            </w:r>
            <w:r w:rsidR="00E573B3">
              <w:rPr>
                <w:noProof/>
                <w:webHidden/>
              </w:rPr>
              <w:fldChar w:fldCharType="begin"/>
            </w:r>
            <w:r w:rsidR="00E573B3">
              <w:rPr>
                <w:noProof/>
                <w:webHidden/>
              </w:rPr>
              <w:instrText xml:space="preserve"> PAGEREF _Toc409594042 \h </w:instrText>
            </w:r>
            <w:r w:rsidR="00E573B3">
              <w:rPr>
                <w:noProof/>
                <w:webHidden/>
              </w:rPr>
            </w:r>
            <w:r w:rsidR="00E573B3">
              <w:rPr>
                <w:noProof/>
                <w:webHidden/>
              </w:rPr>
              <w:fldChar w:fldCharType="separate"/>
            </w:r>
            <w:r w:rsidR="00E573B3">
              <w:rPr>
                <w:noProof/>
                <w:webHidden/>
              </w:rPr>
              <w:t>36</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3" w:history="1">
            <w:r w:rsidR="00E573B3" w:rsidRPr="000674BB">
              <w:rPr>
                <w:rStyle w:val="Hyperlink"/>
                <w:b/>
                <w:noProof/>
              </w:rPr>
              <w:t>4.29</w:t>
            </w:r>
            <w:r w:rsidR="00E573B3">
              <w:rPr>
                <w:rFonts w:asciiTheme="minorHAnsi" w:eastAsiaTheme="minorEastAsia" w:hAnsiTheme="minorHAnsi"/>
                <w:noProof/>
                <w:sz w:val="22"/>
              </w:rPr>
              <w:tab/>
            </w:r>
            <w:r w:rsidR="00E573B3" w:rsidRPr="000674BB">
              <w:rPr>
                <w:rStyle w:val="Hyperlink"/>
                <w:b/>
                <w:noProof/>
              </w:rPr>
              <w:t>Tính năng Lập danh sách đề nghị cấp Huy hiệu Đảng</w:t>
            </w:r>
            <w:r w:rsidR="00E573B3">
              <w:rPr>
                <w:noProof/>
                <w:webHidden/>
              </w:rPr>
              <w:tab/>
            </w:r>
            <w:r w:rsidR="00E573B3">
              <w:rPr>
                <w:noProof/>
                <w:webHidden/>
              </w:rPr>
              <w:fldChar w:fldCharType="begin"/>
            </w:r>
            <w:r w:rsidR="00E573B3">
              <w:rPr>
                <w:noProof/>
                <w:webHidden/>
              </w:rPr>
              <w:instrText xml:space="preserve"> PAGEREF _Toc409594043 \h </w:instrText>
            </w:r>
            <w:r w:rsidR="00E573B3">
              <w:rPr>
                <w:noProof/>
                <w:webHidden/>
              </w:rPr>
            </w:r>
            <w:r w:rsidR="00E573B3">
              <w:rPr>
                <w:noProof/>
                <w:webHidden/>
              </w:rPr>
              <w:fldChar w:fldCharType="separate"/>
            </w:r>
            <w:r w:rsidR="00E573B3">
              <w:rPr>
                <w:noProof/>
                <w:webHidden/>
              </w:rPr>
              <w:t>37</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4" w:history="1">
            <w:r w:rsidR="00E573B3" w:rsidRPr="000674BB">
              <w:rPr>
                <w:rStyle w:val="Hyperlink"/>
                <w:b/>
                <w:noProof/>
              </w:rPr>
              <w:t>4.30</w:t>
            </w:r>
            <w:r w:rsidR="00E573B3">
              <w:rPr>
                <w:rFonts w:asciiTheme="minorHAnsi" w:eastAsiaTheme="minorEastAsia" w:hAnsiTheme="minorHAnsi"/>
                <w:noProof/>
                <w:sz w:val="22"/>
              </w:rPr>
              <w:tab/>
            </w:r>
            <w:r w:rsidR="00E573B3" w:rsidRPr="000674BB">
              <w:rPr>
                <w:rStyle w:val="Hyperlink"/>
                <w:b/>
                <w:noProof/>
              </w:rPr>
              <w:t>Tính năng Lập giấy xin ý kiến nhận xét Đảng viên dự bị</w:t>
            </w:r>
            <w:r w:rsidR="00E573B3">
              <w:rPr>
                <w:noProof/>
                <w:webHidden/>
              </w:rPr>
              <w:tab/>
            </w:r>
            <w:r w:rsidR="00E573B3">
              <w:rPr>
                <w:noProof/>
                <w:webHidden/>
              </w:rPr>
              <w:fldChar w:fldCharType="begin"/>
            </w:r>
            <w:r w:rsidR="00E573B3">
              <w:rPr>
                <w:noProof/>
                <w:webHidden/>
              </w:rPr>
              <w:instrText xml:space="preserve"> PAGEREF _Toc409594044 \h </w:instrText>
            </w:r>
            <w:r w:rsidR="00E573B3">
              <w:rPr>
                <w:noProof/>
                <w:webHidden/>
              </w:rPr>
            </w:r>
            <w:r w:rsidR="00E573B3">
              <w:rPr>
                <w:noProof/>
                <w:webHidden/>
              </w:rPr>
              <w:fldChar w:fldCharType="separate"/>
            </w:r>
            <w:r w:rsidR="00E573B3">
              <w:rPr>
                <w:noProof/>
                <w:webHidden/>
              </w:rPr>
              <w:t>38</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5" w:history="1">
            <w:r w:rsidR="00E573B3" w:rsidRPr="000674BB">
              <w:rPr>
                <w:rStyle w:val="Hyperlink"/>
                <w:b/>
                <w:noProof/>
              </w:rPr>
              <w:t>4.31</w:t>
            </w:r>
            <w:r w:rsidR="00E573B3">
              <w:rPr>
                <w:rFonts w:asciiTheme="minorHAnsi" w:eastAsiaTheme="minorEastAsia" w:hAnsiTheme="minorHAnsi"/>
                <w:noProof/>
                <w:sz w:val="22"/>
              </w:rPr>
              <w:tab/>
            </w:r>
            <w:r w:rsidR="00E573B3" w:rsidRPr="000674BB">
              <w:rPr>
                <w:rStyle w:val="Hyperlink"/>
                <w:b/>
                <w:noProof/>
              </w:rPr>
              <w:t>Tính năng Đăng nhập</w:t>
            </w:r>
            <w:r w:rsidR="00E573B3">
              <w:rPr>
                <w:noProof/>
                <w:webHidden/>
              </w:rPr>
              <w:tab/>
            </w:r>
            <w:r w:rsidR="00E573B3">
              <w:rPr>
                <w:noProof/>
                <w:webHidden/>
              </w:rPr>
              <w:fldChar w:fldCharType="begin"/>
            </w:r>
            <w:r w:rsidR="00E573B3">
              <w:rPr>
                <w:noProof/>
                <w:webHidden/>
              </w:rPr>
              <w:instrText xml:space="preserve"> PAGEREF _Toc409594045 \h </w:instrText>
            </w:r>
            <w:r w:rsidR="00E573B3">
              <w:rPr>
                <w:noProof/>
                <w:webHidden/>
              </w:rPr>
            </w:r>
            <w:r w:rsidR="00E573B3">
              <w:rPr>
                <w:noProof/>
                <w:webHidden/>
              </w:rPr>
              <w:fldChar w:fldCharType="separate"/>
            </w:r>
            <w:r w:rsidR="00E573B3">
              <w:rPr>
                <w:noProof/>
                <w:webHidden/>
              </w:rPr>
              <w:t>39</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6" w:history="1">
            <w:r w:rsidR="00E573B3" w:rsidRPr="000674BB">
              <w:rPr>
                <w:rStyle w:val="Hyperlink"/>
                <w:b/>
                <w:noProof/>
              </w:rPr>
              <w:t>4.32</w:t>
            </w:r>
            <w:r w:rsidR="00E573B3">
              <w:rPr>
                <w:rFonts w:asciiTheme="minorHAnsi" w:eastAsiaTheme="minorEastAsia" w:hAnsiTheme="minorHAnsi"/>
                <w:noProof/>
                <w:sz w:val="22"/>
              </w:rPr>
              <w:tab/>
            </w:r>
            <w:r w:rsidR="00E573B3" w:rsidRPr="000674BB">
              <w:rPr>
                <w:rStyle w:val="Hyperlink"/>
                <w:b/>
                <w:noProof/>
              </w:rPr>
              <w:t>Tính năng Đăng xuất</w:t>
            </w:r>
            <w:r w:rsidR="00E573B3">
              <w:rPr>
                <w:noProof/>
                <w:webHidden/>
              </w:rPr>
              <w:tab/>
            </w:r>
            <w:r w:rsidR="00E573B3">
              <w:rPr>
                <w:noProof/>
                <w:webHidden/>
              </w:rPr>
              <w:fldChar w:fldCharType="begin"/>
            </w:r>
            <w:r w:rsidR="00E573B3">
              <w:rPr>
                <w:noProof/>
                <w:webHidden/>
              </w:rPr>
              <w:instrText xml:space="preserve"> PAGEREF _Toc409594046 \h </w:instrText>
            </w:r>
            <w:r w:rsidR="00E573B3">
              <w:rPr>
                <w:noProof/>
                <w:webHidden/>
              </w:rPr>
            </w:r>
            <w:r w:rsidR="00E573B3">
              <w:rPr>
                <w:noProof/>
                <w:webHidden/>
              </w:rPr>
              <w:fldChar w:fldCharType="separate"/>
            </w:r>
            <w:r w:rsidR="00E573B3">
              <w:rPr>
                <w:noProof/>
                <w:webHidden/>
              </w:rPr>
              <w:t>40</w:t>
            </w:r>
            <w:r w:rsidR="00E573B3">
              <w:rPr>
                <w:noProof/>
                <w:webHidden/>
              </w:rPr>
              <w:fldChar w:fldCharType="end"/>
            </w:r>
          </w:hyperlink>
        </w:p>
        <w:p w:rsidR="00E573B3" w:rsidRDefault="007E0F98">
          <w:pPr>
            <w:pStyle w:val="TOC2"/>
            <w:tabs>
              <w:tab w:val="left" w:pos="1100"/>
              <w:tab w:val="right" w:leader="dot" w:pos="8544"/>
            </w:tabs>
            <w:rPr>
              <w:rFonts w:asciiTheme="minorHAnsi" w:eastAsiaTheme="minorEastAsia" w:hAnsiTheme="minorHAnsi"/>
              <w:noProof/>
              <w:sz w:val="22"/>
            </w:rPr>
          </w:pPr>
          <w:hyperlink w:anchor="_Toc409594047" w:history="1">
            <w:r w:rsidR="00E573B3" w:rsidRPr="000674BB">
              <w:rPr>
                <w:rStyle w:val="Hyperlink"/>
                <w:b/>
                <w:noProof/>
              </w:rPr>
              <w:t>4.33</w:t>
            </w:r>
            <w:r w:rsidR="00E573B3">
              <w:rPr>
                <w:rFonts w:asciiTheme="minorHAnsi" w:eastAsiaTheme="minorEastAsia" w:hAnsiTheme="minorHAnsi"/>
                <w:noProof/>
                <w:sz w:val="22"/>
              </w:rPr>
              <w:tab/>
            </w:r>
            <w:r w:rsidR="00E573B3" w:rsidRPr="000674BB">
              <w:rPr>
                <w:rStyle w:val="Hyperlink"/>
                <w:b/>
                <w:noProof/>
              </w:rPr>
              <w:t>Tính năng Đổi mật khẩu</w:t>
            </w:r>
            <w:r w:rsidR="00E573B3">
              <w:rPr>
                <w:noProof/>
                <w:webHidden/>
              </w:rPr>
              <w:tab/>
            </w:r>
            <w:r w:rsidR="00E573B3">
              <w:rPr>
                <w:noProof/>
                <w:webHidden/>
              </w:rPr>
              <w:fldChar w:fldCharType="begin"/>
            </w:r>
            <w:r w:rsidR="00E573B3">
              <w:rPr>
                <w:noProof/>
                <w:webHidden/>
              </w:rPr>
              <w:instrText xml:space="preserve"> PAGEREF _Toc409594047 \h </w:instrText>
            </w:r>
            <w:r w:rsidR="00E573B3">
              <w:rPr>
                <w:noProof/>
                <w:webHidden/>
              </w:rPr>
            </w:r>
            <w:r w:rsidR="00E573B3">
              <w:rPr>
                <w:noProof/>
                <w:webHidden/>
              </w:rPr>
              <w:fldChar w:fldCharType="separate"/>
            </w:r>
            <w:r w:rsidR="00E573B3">
              <w:rPr>
                <w:noProof/>
                <w:webHidden/>
              </w:rPr>
              <w:t>41</w:t>
            </w:r>
            <w:r w:rsidR="00E573B3">
              <w:rPr>
                <w:noProof/>
                <w:webHidden/>
              </w:rPr>
              <w:fldChar w:fldCharType="end"/>
            </w:r>
          </w:hyperlink>
        </w:p>
        <w:p w:rsidR="00E573B3" w:rsidRDefault="007E0F98">
          <w:pPr>
            <w:pStyle w:val="TOC1"/>
            <w:tabs>
              <w:tab w:val="left" w:pos="440"/>
              <w:tab w:val="right" w:leader="dot" w:pos="8544"/>
            </w:tabs>
            <w:rPr>
              <w:rFonts w:asciiTheme="minorHAnsi" w:eastAsiaTheme="minorEastAsia" w:hAnsiTheme="minorHAnsi"/>
              <w:noProof/>
              <w:sz w:val="22"/>
            </w:rPr>
          </w:pPr>
          <w:hyperlink w:anchor="_Toc409594048" w:history="1">
            <w:r w:rsidR="00E573B3" w:rsidRPr="000674BB">
              <w:rPr>
                <w:rStyle w:val="Hyperlink"/>
                <w:b/>
                <w:noProof/>
              </w:rPr>
              <w:t>5</w:t>
            </w:r>
            <w:r w:rsidR="00E573B3">
              <w:rPr>
                <w:rFonts w:asciiTheme="minorHAnsi" w:eastAsiaTheme="minorEastAsia" w:hAnsiTheme="minorHAnsi"/>
                <w:noProof/>
                <w:sz w:val="22"/>
              </w:rPr>
              <w:tab/>
            </w:r>
            <w:r w:rsidR="00E573B3" w:rsidRPr="000674BB">
              <w:rPr>
                <w:rStyle w:val="Hyperlink"/>
                <w:b/>
                <w:noProof/>
              </w:rPr>
              <w:t>Các yêu cầu phi chức năng</w:t>
            </w:r>
            <w:r w:rsidR="00E573B3">
              <w:rPr>
                <w:noProof/>
                <w:webHidden/>
              </w:rPr>
              <w:tab/>
            </w:r>
            <w:r w:rsidR="00E573B3">
              <w:rPr>
                <w:noProof/>
                <w:webHidden/>
              </w:rPr>
              <w:fldChar w:fldCharType="begin"/>
            </w:r>
            <w:r w:rsidR="00E573B3">
              <w:rPr>
                <w:noProof/>
                <w:webHidden/>
              </w:rPr>
              <w:instrText xml:space="preserve"> PAGEREF _Toc409594048 \h </w:instrText>
            </w:r>
            <w:r w:rsidR="00E573B3">
              <w:rPr>
                <w:noProof/>
                <w:webHidden/>
              </w:rPr>
            </w:r>
            <w:r w:rsidR="00E573B3">
              <w:rPr>
                <w:noProof/>
                <w:webHidden/>
              </w:rPr>
              <w:fldChar w:fldCharType="separate"/>
            </w:r>
            <w:r w:rsidR="00E573B3">
              <w:rPr>
                <w:noProof/>
                <w:webHidden/>
              </w:rPr>
              <w:t>41</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49" w:history="1">
            <w:r w:rsidR="00E573B3" w:rsidRPr="000674BB">
              <w:rPr>
                <w:rStyle w:val="Hyperlink"/>
                <w:b/>
                <w:noProof/>
              </w:rPr>
              <w:t>5.1</w:t>
            </w:r>
            <w:r w:rsidR="00E573B3">
              <w:rPr>
                <w:rFonts w:asciiTheme="minorHAnsi" w:eastAsiaTheme="minorEastAsia" w:hAnsiTheme="minorHAnsi"/>
                <w:noProof/>
                <w:sz w:val="22"/>
              </w:rPr>
              <w:tab/>
            </w:r>
            <w:r w:rsidR="00E573B3" w:rsidRPr="000674BB">
              <w:rPr>
                <w:rStyle w:val="Hyperlink"/>
                <w:b/>
                <w:noProof/>
              </w:rPr>
              <w:t>Yêu cầu thực thi</w:t>
            </w:r>
            <w:r w:rsidR="00E573B3">
              <w:rPr>
                <w:noProof/>
                <w:webHidden/>
              </w:rPr>
              <w:tab/>
            </w:r>
            <w:r w:rsidR="00E573B3">
              <w:rPr>
                <w:noProof/>
                <w:webHidden/>
              </w:rPr>
              <w:fldChar w:fldCharType="begin"/>
            </w:r>
            <w:r w:rsidR="00E573B3">
              <w:rPr>
                <w:noProof/>
                <w:webHidden/>
              </w:rPr>
              <w:instrText xml:space="preserve"> PAGEREF _Toc409594049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50" w:history="1">
            <w:r w:rsidR="00E573B3" w:rsidRPr="000674BB">
              <w:rPr>
                <w:rStyle w:val="Hyperlink"/>
                <w:b/>
                <w:noProof/>
              </w:rPr>
              <w:t>5.2</w:t>
            </w:r>
            <w:r w:rsidR="00E573B3">
              <w:rPr>
                <w:rFonts w:asciiTheme="minorHAnsi" w:eastAsiaTheme="minorEastAsia" w:hAnsiTheme="minorHAnsi"/>
                <w:noProof/>
                <w:sz w:val="22"/>
              </w:rPr>
              <w:tab/>
            </w:r>
            <w:r w:rsidR="00E573B3" w:rsidRPr="000674BB">
              <w:rPr>
                <w:rStyle w:val="Hyperlink"/>
                <w:b/>
                <w:noProof/>
              </w:rPr>
              <w:t>Yêu cầu an toàn</w:t>
            </w:r>
            <w:r w:rsidR="00E573B3">
              <w:rPr>
                <w:noProof/>
                <w:webHidden/>
              </w:rPr>
              <w:tab/>
            </w:r>
            <w:r w:rsidR="00E573B3">
              <w:rPr>
                <w:noProof/>
                <w:webHidden/>
              </w:rPr>
              <w:fldChar w:fldCharType="begin"/>
            </w:r>
            <w:r w:rsidR="00E573B3">
              <w:rPr>
                <w:noProof/>
                <w:webHidden/>
              </w:rPr>
              <w:instrText xml:space="preserve"> PAGEREF _Toc409594050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51" w:history="1">
            <w:r w:rsidR="00E573B3" w:rsidRPr="000674BB">
              <w:rPr>
                <w:rStyle w:val="Hyperlink"/>
                <w:b/>
                <w:noProof/>
              </w:rPr>
              <w:t>5.3</w:t>
            </w:r>
            <w:r w:rsidR="00E573B3">
              <w:rPr>
                <w:rFonts w:asciiTheme="minorHAnsi" w:eastAsiaTheme="minorEastAsia" w:hAnsiTheme="minorHAnsi"/>
                <w:noProof/>
                <w:sz w:val="22"/>
              </w:rPr>
              <w:tab/>
            </w:r>
            <w:r w:rsidR="00E573B3" w:rsidRPr="000674BB">
              <w:rPr>
                <w:rStyle w:val="Hyperlink"/>
                <w:b/>
                <w:noProof/>
              </w:rPr>
              <w:t>Yêu cầu bảo mật</w:t>
            </w:r>
            <w:r w:rsidR="00E573B3">
              <w:rPr>
                <w:noProof/>
                <w:webHidden/>
              </w:rPr>
              <w:tab/>
            </w:r>
            <w:r w:rsidR="00E573B3">
              <w:rPr>
                <w:noProof/>
                <w:webHidden/>
              </w:rPr>
              <w:fldChar w:fldCharType="begin"/>
            </w:r>
            <w:r w:rsidR="00E573B3">
              <w:rPr>
                <w:noProof/>
                <w:webHidden/>
              </w:rPr>
              <w:instrText xml:space="preserve"> PAGEREF _Toc409594051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52" w:history="1">
            <w:r w:rsidR="00E573B3" w:rsidRPr="000674BB">
              <w:rPr>
                <w:rStyle w:val="Hyperlink"/>
                <w:b/>
                <w:noProof/>
              </w:rPr>
              <w:t>5.4</w:t>
            </w:r>
            <w:r w:rsidR="00E573B3">
              <w:rPr>
                <w:rFonts w:asciiTheme="minorHAnsi" w:eastAsiaTheme="minorEastAsia" w:hAnsiTheme="minorHAnsi"/>
                <w:noProof/>
                <w:sz w:val="22"/>
              </w:rPr>
              <w:tab/>
            </w:r>
            <w:r w:rsidR="00E573B3" w:rsidRPr="000674BB">
              <w:rPr>
                <w:rStyle w:val="Hyperlink"/>
                <w:b/>
                <w:noProof/>
              </w:rPr>
              <w:t>Các đặc điểm chất lượng phần mềm</w:t>
            </w:r>
            <w:r w:rsidR="00E573B3">
              <w:rPr>
                <w:noProof/>
                <w:webHidden/>
              </w:rPr>
              <w:tab/>
            </w:r>
            <w:r w:rsidR="00E573B3">
              <w:rPr>
                <w:noProof/>
                <w:webHidden/>
              </w:rPr>
              <w:fldChar w:fldCharType="begin"/>
            </w:r>
            <w:r w:rsidR="00E573B3">
              <w:rPr>
                <w:noProof/>
                <w:webHidden/>
              </w:rPr>
              <w:instrText xml:space="preserve"> PAGEREF _Toc409594052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2"/>
            <w:tabs>
              <w:tab w:val="left" w:pos="880"/>
              <w:tab w:val="right" w:leader="dot" w:pos="8544"/>
            </w:tabs>
            <w:rPr>
              <w:rFonts w:asciiTheme="minorHAnsi" w:eastAsiaTheme="minorEastAsia" w:hAnsiTheme="minorHAnsi"/>
              <w:noProof/>
              <w:sz w:val="22"/>
            </w:rPr>
          </w:pPr>
          <w:hyperlink w:anchor="_Toc409594053" w:history="1">
            <w:r w:rsidR="00E573B3" w:rsidRPr="000674BB">
              <w:rPr>
                <w:rStyle w:val="Hyperlink"/>
                <w:b/>
                <w:noProof/>
              </w:rPr>
              <w:t>5.5</w:t>
            </w:r>
            <w:r w:rsidR="00E573B3">
              <w:rPr>
                <w:rFonts w:asciiTheme="minorHAnsi" w:eastAsiaTheme="minorEastAsia" w:hAnsiTheme="minorHAnsi"/>
                <w:noProof/>
                <w:sz w:val="22"/>
              </w:rPr>
              <w:tab/>
            </w:r>
            <w:r w:rsidR="00E573B3" w:rsidRPr="000674BB">
              <w:rPr>
                <w:rStyle w:val="Hyperlink"/>
                <w:b/>
                <w:noProof/>
              </w:rPr>
              <w:t>Các quy tắc nghiệp vụ</w:t>
            </w:r>
            <w:r w:rsidR="00E573B3">
              <w:rPr>
                <w:noProof/>
                <w:webHidden/>
              </w:rPr>
              <w:tab/>
            </w:r>
            <w:r w:rsidR="00E573B3">
              <w:rPr>
                <w:noProof/>
                <w:webHidden/>
              </w:rPr>
              <w:fldChar w:fldCharType="begin"/>
            </w:r>
            <w:r w:rsidR="00E573B3">
              <w:rPr>
                <w:noProof/>
                <w:webHidden/>
              </w:rPr>
              <w:instrText xml:space="preserve"> PAGEREF _Toc409594053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1"/>
            <w:tabs>
              <w:tab w:val="left" w:pos="440"/>
              <w:tab w:val="right" w:leader="dot" w:pos="8544"/>
            </w:tabs>
            <w:rPr>
              <w:rFonts w:asciiTheme="minorHAnsi" w:eastAsiaTheme="minorEastAsia" w:hAnsiTheme="minorHAnsi"/>
              <w:noProof/>
              <w:sz w:val="22"/>
            </w:rPr>
          </w:pPr>
          <w:hyperlink w:anchor="_Toc409594054" w:history="1">
            <w:r w:rsidR="00E573B3" w:rsidRPr="000674BB">
              <w:rPr>
                <w:rStyle w:val="Hyperlink"/>
                <w:b/>
                <w:noProof/>
              </w:rPr>
              <w:t>6</w:t>
            </w:r>
            <w:r w:rsidR="00E573B3">
              <w:rPr>
                <w:rFonts w:asciiTheme="minorHAnsi" w:eastAsiaTheme="minorEastAsia" w:hAnsiTheme="minorHAnsi"/>
                <w:noProof/>
                <w:sz w:val="22"/>
              </w:rPr>
              <w:tab/>
            </w:r>
            <w:r w:rsidR="00E573B3" w:rsidRPr="000674BB">
              <w:rPr>
                <w:rStyle w:val="Hyperlink"/>
                <w:b/>
                <w:noProof/>
              </w:rPr>
              <w:t>Các yêu cầu khác</w:t>
            </w:r>
            <w:r w:rsidR="00E573B3">
              <w:rPr>
                <w:noProof/>
                <w:webHidden/>
              </w:rPr>
              <w:tab/>
            </w:r>
            <w:r w:rsidR="00E573B3">
              <w:rPr>
                <w:noProof/>
                <w:webHidden/>
              </w:rPr>
              <w:fldChar w:fldCharType="begin"/>
            </w:r>
            <w:r w:rsidR="00E573B3">
              <w:rPr>
                <w:noProof/>
                <w:webHidden/>
              </w:rPr>
              <w:instrText xml:space="preserve"> PAGEREF _Toc409594054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1"/>
            <w:tabs>
              <w:tab w:val="right" w:leader="dot" w:pos="8544"/>
            </w:tabs>
            <w:rPr>
              <w:rFonts w:asciiTheme="minorHAnsi" w:eastAsiaTheme="minorEastAsia" w:hAnsiTheme="minorHAnsi"/>
              <w:noProof/>
              <w:sz w:val="22"/>
            </w:rPr>
          </w:pPr>
          <w:hyperlink w:anchor="_Toc409594055" w:history="1">
            <w:r w:rsidR="00E573B3" w:rsidRPr="000674BB">
              <w:rPr>
                <w:rStyle w:val="Hyperlink"/>
                <w:rFonts w:cs="Times New Roman"/>
                <w:b/>
                <w:noProof/>
              </w:rPr>
              <w:t>Phụ lục A: Các mô hình phân tích</w:t>
            </w:r>
            <w:r w:rsidR="00E573B3">
              <w:rPr>
                <w:noProof/>
                <w:webHidden/>
              </w:rPr>
              <w:tab/>
            </w:r>
            <w:r w:rsidR="00E573B3">
              <w:rPr>
                <w:noProof/>
                <w:webHidden/>
              </w:rPr>
              <w:fldChar w:fldCharType="begin"/>
            </w:r>
            <w:r w:rsidR="00E573B3">
              <w:rPr>
                <w:noProof/>
                <w:webHidden/>
              </w:rPr>
              <w:instrText xml:space="preserve"> PAGEREF _Toc409594055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E573B3" w:rsidRDefault="007E0F98">
          <w:pPr>
            <w:pStyle w:val="TOC1"/>
            <w:tabs>
              <w:tab w:val="right" w:leader="dot" w:pos="8544"/>
            </w:tabs>
            <w:rPr>
              <w:rFonts w:asciiTheme="minorHAnsi" w:eastAsiaTheme="minorEastAsia" w:hAnsiTheme="minorHAnsi"/>
              <w:noProof/>
              <w:sz w:val="22"/>
            </w:rPr>
          </w:pPr>
          <w:hyperlink w:anchor="_Toc409594056" w:history="1">
            <w:r w:rsidR="00E573B3" w:rsidRPr="000674BB">
              <w:rPr>
                <w:rStyle w:val="Hyperlink"/>
                <w:rFonts w:cs="Times New Roman"/>
                <w:b/>
                <w:noProof/>
              </w:rPr>
              <w:t>Phụ lục B: TBD – Danh sách sẽ được xác định</w:t>
            </w:r>
            <w:r w:rsidR="00E573B3">
              <w:rPr>
                <w:noProof/>
                <w:webHidden/>
              </w:rPr>
              <w:tab/>
            </w:r>
            <w:r w:rsidR="00E573B3">
              <w:rPr>
                <w:noProof/>
                <w:webHidden/>
              </w:rPr>
              <w:fldChar w:fldCharType="begin"/>
            </w:r>
            <w:r w:rsidR="00E573B3">
              <w:rPr>
                <w:noProof/>
                <w:webHidden/>
              </w:rPr>
              <w:instrText xml:space="preserve"> PAGEREF _Toc409594056 \h </w:instrText>
            </w:r>
            <w:r w:rsidR="00E573B3">
              <w:rPr>
                <w:noProof/>
                <w:webHidden/>
              </w:rPr>
            </w:r>
            <w:r w:rsidR="00E573B3">
              <w:rPr>
                <w:noProof/>
                <w:webHidden/>
              </w:rPr>
              <w:fldChar w:fldCharType="separate"/>
            </w:r>
            <w:r w:rsidR="00E573B3">
              <w:rPr>
                <w:noProof/>
                <w:webHidden/>
              </w:rPr>
              <w:t>42</w:t>
            </w:r>
            <w:r w:rsidR="00E573B3">
              <w:rPr>
                <w:noProof/>
                <w:webHidden/>
              </w:rPr>
              <w:fldChar w:fldCharType="end"/>
            </w:r>
          </w:hyperlink>
        </w:p>
        <w:p w:rsidR="00175647" w:rsidRDefault="00316BD2">
          <w:r>
            <w:rPr>
              <w:b/>
              <w:bCs/>
              <w:noProof/>
            </w:rPr>
            <w:lastRenderedPageBreak/>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593996"/>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593997"/>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 khách hàng, 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quản lý thông tin đảng viên và công tác đảng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EE4EE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EE4EE8" w:rsidRDefault="00EE4EE8" w:rsidP="00EE4EE8">
      <w:pPr>
        <w:ind w:left="720"/>
      </w:pPr>
    </w:p>
    <w:p w:rsidR="00175647" w:rsidRPr="00316BD2" w:rsidRDefault="00175647" w:rsidP="00316BD2">
      <w:pPr>
        <w:pStyle w:val="ListParagraph"/>
        <w:numPr>
          <w:ilvl w:val="1"/>
          <w:numId w:val="1"/>
        </w:numPr>
        <w:outlineLvl w:val="1"/>
        <w:rPr>
          <w:b/>
        </w:rPr>
      </w:pPr>
      <w:bookmarkStart w:id="2" w:name="_Toc409593998"/>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593999"/>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D53797" w:rsidTr="006635A6">
        <w:tc>
          <w:tcPr>
            <w:tcW w:w="976" w:type="dxa"/>
          </w:tcPr>
          <w:p w:rsidR="00D53797" w:rsidRDefault="00D53797" w:rsidP="00175647">
            <w:pPr>
              <w:pStyle w:val="ListParagraph"/>
              <w:ind w:left="0"/>
            </w:pPr>
            <w:r>
              <w:t>7</w:t>
            </w:r>
          </w:p>
        </w:tc>
        <w:tc>
          <w:tcPr>
            <w:tcW w:w="3261" w:type="dxa"/>
          </w:tcPr>
          <w:p w:rsidR="00D53797" w:rsidRDefault="00D53797" w:rsidP="00175647">
            <w:pPr>
              <w:pStyle w:val="ListParagraph"/>
              <w:ind w:left="0"/>
            </w:pPr>
            <w:r>
              <w:t>Admin</w:t>
            </w:r>
          </w:p>
        </w:tc>
        <w:tc>
          <w:tcPr>
            <w:tcW w:w="3587" w:type="dxa"/>
          </w:tcPr>
          <w:p w:rsidR="00D53797" w:rsidRDefault="00D53797" w:rsidP="00175647">
            <w:pPr>
              <w:pStyle w:val="ListParagraph"/>
              <w:ind w:left="0"/>
            </w:pPr>
            <w:r>
              <w:t>Người quản lý</w:t>
            </w:r>
          </w:p>
        </w:tc>
      </w:tr>
    </w:tbl>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4" w:name="_Toc409594000"/>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316BD2">
      <w:pPr>
        <w:pStyle w:val="ListParagraph"/>
        <w:numPr>
          <w:ilvl w:val="1"/>
          <w:numId w:val="1"/>
        </w:numPr>
        <w:outlineLvl w:val="1"/>
        <w:rPr>
          <w:b/>
        </w:rPr>
      </w:pPr>
      <w:bookmarkStart w:id="5" w:name="_Toc409594001"/>
      <w:r w:rsidRPr="00316BD2">
        <w:rPr>
          <w:b/>
        </w:rPr>
        <w:t>Bố cục tài liệu</w:t>
      </w:r>
      <w:bookmarkEnd w:id="5"/>
    </w:p>
    <w:p w:rsidR="006635A6" w:rsidRPr="006635A6" w:rsidRDefault="006635A6" w:rsidP="00FA07CD">
      <w:pPr>
        <w:numPr>
          <w:ilvl w:val="0"/>
          <w:numId w:val="4"/>
        </w:numPr>
        <w:spacing w:line="240" w:lineRule="auto"/>
        <w:ind w:left="1208" w:hanging="357"/>
        <w:jc w:val="both"/>
      </w:pPr>
      <w:r w:rsidRPr="006635A6">
        <w:t>Phần mô tả tổng quan: giúp cho người đọc có cái nhìn tổng quan về dự án, những chức năng sẽ có, những ràng buộc, thực thi,…</w:t>
      </w:r>
    </w:p>
    <w:p w:rsidR="006635A6" w:rsidRPr="006635A6" w:rsidRDefault="006635A6" w:rsidP="00FA07CD">
      <w:pPr>
        <w:numPr>
          <w:ilvl w:val="0"/>
          <w:numId w:val="4"/>
        </w:numPr>
        <w:spacing w:line="240" w:lineRule="auto"/>
        <w:ind w:left="1208" w:hanging="357"/>
        <w:jc w:val="both"/>
      </w:pPr>
      <w:r w:rsidRPr="006635A6">
        <w:t>Phần các yêu cầu giao tiếp bên ngoài: giúp người đọc hiểu được cách mà hệ thống sẽ giao tiếp như thế nào.</w:t>
      </w:r>
    </w:p>
    <w:p w:rsidR="006635A6" w:rsidRPr="006635A6" w:rsidRDefault="006635A6" w:rsidP="00FA07CD">
      <w:pPr>
        <w:numPr>
          <w:ilvl w:val="0"/>
          <w:numId w:val="4"/>
        </w:numPr>
        <w:spacing w:line="240" w:lineRule="auto"/>
        <w:ind w:left="1208" w:hanging="357"/>
        <w:jc w:val="both"/>
      </w:pPr>
      <w:r w:rsidRPr="006635A6">
        <w:t>Phần các tính năng của hệ thống: sẽ mô tả chi tiết các chức năng sẽ được xây dựng trong hệ thống.</w:t>
      </w:r>
    </w:p>
    <w:p w:rsidR="006635A6" w:rsidRPr="006635A6" w:rsidRDefault="006635A6" w:rsidP="00FA07CD">
      <w:pPr>
        <w:numPr>
          <w:ilvl w:val="0"/>
          <w:numId w:val="4"/>
        </w:numPr>
        <w:spacing w:line="240" w:lineRule="auto"/>
        <w:ind w:left="1208" w:hanging="357"/>
        <w:jc w:val="both"/>
      </w:pPr>
      <w:r w:rsidRPr="006635A6">
        <w:t>Phần các yêu cầu phi chức năng: sẽ mô tả các yêu cầu phi chức năng của hệ thống</w:t>
      </w:r>
    </w:p>
    <w:p w:rsidR="006635A6" w:rsidRPr="006635A6" w:rsidRDefault="006635A6" w:rsidP="00FA07CD">
      <w:pPr>
        <w:numPr>
          <w:ilvl w:val="0"/>
          <w:numId w:val="4"/>
        </w:numPr>
        <w:spacing w:line="240" w:lineRule="auto"/>
        <w:ind w:left="1208" w:hanging="357"/>
        <w:jc w:val="both"/>
      </w:pPr>
      <w:r w:rsidRPr="006635A6">
        <w:t>Phần các yêu</w:t>
      </w:r>
      <w:bookmarkStart w:id="6" w:name="_GoBack"/>
      <w:bookmarkEnd w:id="6"/>
      <w:r w:rsidRPr="006635A6">
        <w:t xml:space="preserve"> cầu khác.</w:t>
      </w:r>
    </w:p>
    <w:p w:rsidR="006635A6" w:rsidRPr="006635A6" w:rsidRDefault="006635A6" w:rsidP="00FA07CD">
      <w:pPr>
        <w:numPr>
          <w:ilvl w:val="0"/>
          <w:numId w:val="3"/>
        </w:numPr>
        <w:spacing w:line="240" w:lineRule="auto"/>
        <w:ind w:left="1208" w:hanging="357"/>
        <w:jc w:val="both"/>
      </w:pPr>
      <w:r w:rsidRPr="006635A6">
        <w:t>Với quản lý dự án nên đọc phần mô tả tổng quan.</w:t>
      </w:r>
    </w:p>
    <w:p w:rsidR="006635A6" w:rsidRPr="006635A6" w:rsidRDefault="006635A6" w:rsidP="00FA07CD">
      <w:pPr>
        <w:numPr>
          <w:ilvl w:val="0"/>
          <w:numId w:val="3"/>
        </w:numPr>
        <w:spacing w:line="240" w:lineRule="auto"/>
        <w:ind w:left="1208" w:hanging="357"/>
        <w:jc w:val="both"/>
      </w:pPr>
      <w:r w:rsidRPr="006635A6">
        <w:t>Với nhóm phát triển nên đọc cả 5 phần.</w:t>
      </w:r>
    </w:p>
    <w:p w:rsidR="006635A6" w:rsidRPr="006635A6" w:rsidRDefault="006635A6" w:rsidP="00FA07CD">
      <w:pPr>
        <w:numPr>
          <w:ilvl w:val="0"/>
          <w:numId w:val="3"/>
        </w:numPr>
        <w:spacing w:line="240" w:lineRule="auto"/>
        <w:ind w:left="1208" w:hanging="357"/>
        <w:jc w:val="both"/>
      </w:pPr>
      <w:r w:rsidRPr="006635A6">
        <w:t>Với nhóm thiết kế và nhóm kiểm thử nên đọc phần mô tả yêu cầu chức năng và phi chức năng.</w:t>
      </w:r>
    </w:p>
    <w:p w:rsidR="006635A6" w:rsidRPr="006635A6" w:rsidRDefault="006635A6" w:rsidP="00FA07CD">
      <w:pPr>
        <w:numPr>
          <w:ilvl w:val="0"/>
          <w:numId w:val="3"/>
        </w:numPr>
        <w:spacing w:line="240" w:lineRule="auto"/>
        <w:ind w:left="1208" w:hanging="357"/>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7" w:name="_Toc409594002"/>
      <w:r w:rsidRPr="00316BD2">
        <w:rPr>
          <w:b/>
        </w:rPr>
        <w:t>Mô tả tổng quan</w:t>
      </w:r>
      <w:bookmarkEnd w:id="7"/>
    </w:p>
    <w:p w:rsidR="00175647" w:rsidRPr="00316BD2" w:rsidRDefault="00175647" w:rsidP="00316BD2">
      <w:pPr>
        <w:pStyle w:val="ListParagraph"/>
        <w:numPr>
          <w:ilvl w:val="1"/>
          <w:numId w:val="1"/>
        </w:numPr>
        <w:outlineLvl w:val="1"/>
        <w:rPr>
          <w:b/>
        </w:rPr>
      </w:pPr>
      <w:bookmarkStart w:id="8" w:name="_Toc409594003"/>
      <w:r w:rsidRPr="00316BD2">
        <w:rPr>
          <w:b/>
        </w:rPr>
        <w:t>Bối cảnh sản phẩm</w:t>
      </w:r>
      <w:bookmarkEnd w:id="8"/>
    </w:p>
    <w:p w:rsidR="00175647" w:rsidRDefault="006635A6" w:rsidP="001725BD">
      <w:pPr>
        <w:pStyle w:val="ListParagraph"/>
        <w:jc w:val="both"/>
      </w:pPr>
      <w:r>
        <w:t>Hiện nay số lượng đảng viên được kết nạp ở khoa CNTT&amp;TT ngày càng tăng,</w:t>
      </w:r>
      <w:r w:rsidR="00A07A85">
        <w:t xml:space="preserve"> công tác quản lý đảng viên và công tác đảng vụ khoa CNTT&amp;TT được </w:t>
      </w:r>
      <w:r w:rsidR="00A07A85">
        <w:lastRenderedPageBreak/>
        <w:t>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9" w:name="_Toc409594004"/>
      <w:r w:rsidRPr="00316BD2">
        <w:rPr>
          <w:b/>
        </w:rPr>
        <w:t>Các chức năng của sản phẩm</w:t>
      </w:r>
      <w:bookmarkEnd w:id="9"/>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rPr>
        <w:lastRenderedPageBreak/>
        <w:drawing>
          <wp:inline distT="0" distB="0" distL="0" distR="0" wp14:anchorId="007A0FC6" wp14:editId="65BBE13D">
            <wp:extent cx="8526483" cy="5398135"/>
            <wp:effectExtent l="38100" t="5715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10" w:name="_Toc409594005"/>
      <w:r w:rsidRPr="00316BD2">
        <w:rPr>
          <w:b/>
        </w:rPr>
        <w:lastRenderedPageBreak/>
        <w:t>Đặc điểm người sử dụng</w:t>
      </w:r>
      <w:bookmarkEnd w:id="10"/>
    </w:p>
    <w:p w:rsidR="00175647" w:rsidRDefault="00D53797" w:rsidP="00D53797">
      <w:pPr>
        <w:pStyle w:val="ListParagraph"/>
        <w:numPr>
          <w:ilvl w:val="0"/>
          <w:numId w:val="3"/>
        </w:numPr>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D53797">
      <w:pPr>
        <w:pStyle w:val="ListParagraph"/>
        <w:numPr>
          <w:ilvl w:val="0"/>
          <w:numId w:val="3"/>
        </w:numPr>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1" w:name="_Toc409594006"/>
      <w:r w:rsidRPr="00316BD2">
        <w:rPr>
          <w:b/>
        </w:rPr>
        <w:t>Mô</w:t>
      </w:r>
      <w:r w:rsidR="001725BD">
        <w:rPr>
          <w:b/>
        </w:rPr>
        <w:t>i</w:t>
      </w:r>
      <w:r w:rsidRPr="00316BD2">
        <w:rPr>
          <w:b/>
        </w:rPr>
        <w:t xml:space="preserve"> trường vận hành</w:t>
      </w:r>
      <w:bookmarkEnd w:id="11"/>
    </w:p>
    <w:p w:rsidR="00175647" w:rsidRDefault="001725BD" w:rsidP="00175647">
      <w:pPr>
        <w:pStyle w:val="ListParagrap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2" w:name="_Toc409594007"/>
      <w:r w:rsidRPr="00316BD2">
        <w:rPr>
          <w:b/>
        </w:rPr>
        <w:t>Các ràng buộc về thực thi và thiết kế</w:t>
      </w:r>
      <w:bookmarkEnd w:id="12"/>
    </w:p>
    <w:p w:rsidR="00175647" w:rsidRDefault="001725BD" w:rsidP="00175647">
      <w:pPr>
        <w:pStyle w:val="ListParagraph"/>
      </w:pPr>
      <w:r>
        <w:t>Website đáp ứng khoả</w:t>
      </w:r>
      <w:r w:rsidR="00D53797">
        <w:t>ng 10</w:t>
      </w:r>
      <w:r>
        <w:t xml:space="preserve"> lượt truy cập cùng lúc</w:t>
      </w:r>
      <w:r w:rsidR="00183C6A">
        <w:t>. Thời gian đáp ứng không quá 10s.</w:t>
      </w:r>
    </w:p>
    <w:p w:rsidR="00183C6A" w:rsidRDefault="00183C6A" w:rsidP="00175647">
      <w:pPr>
        <w:pStyle w:val="ListParagraph"/>
      </w:pPr>
      <w:r>
        <w:t>Website được phát triển dựa vào mô hình MVC trên nền Framwork Laravel. Với hệ quản lý cơ sở dữ liệu MySQL.</w:t>
      </w:r>
    </w:p>
    <w:p w:rsidR="00175647" w:rsidRPr="00316BD2" w:rsidRDefault="00175647" w:rsidP="00316BD2">
      <w:pPr>
        <w:pStyle w:val="ListParagraph"/>
        <w:numPr>
          <w:ilvl w:val="1"/>
          <w:numId w:val="1"/>
        </w:numPr>
        <w:outlineLvl w:val="1"/>
        <w:rPr>
          <w:b/>
        </w:rPr>
      </w:pPr>
      <w:bookmarkStart w:id="13" w:name="_Toc409594008"/>
      <w:r w:rsidRPr="00316BD2">
        <w:rPr>
          <w:b/>
        </w:rPr>
        <w:t>Các giả định và phụ thuộc</w:t>
      </w:r>
      <w:bookmarkEnd w:id="13"/>
    </w:p>
    <w:p w:rsidR="00175647" w:rsidRDefault="00183C6A" w:rsidP="00A00FA4">
      <w:pPr>
        <w:ind w:left="720" w:firstLine="720"/>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4" w:name="_Toc409594009"/>
      <w:r w:rsidRPr="00316BD2">
        <w:rPr>
          <w:b/>
        </w:rPr>
        <w:t>Các yêu cầu giao tiếp bên ngoài</w:t>
      </w:r>
      <w:bookmarkEnd w:id="14"/>
    </w:p>
    <w:p w:rsidR="00175647" w:rsidRPr="00316BD2" w:rsidRDefault="00175647" w:rsidP="00316BD2">
      <w:pPr>
        <w:pStyle w:val="ListParagraph"/>
        <w:numPr>
          <w:ilvl w:val="1"/>
          <w:numId w:val="1"/>
        </w:numPr>
        <w:outlineLvl w:val="1"/>
        <w:rPr>
          <w:b/>
        </w:rPr>
      </w:pPr>
      <w:bookmarkStart w:id="15" w:name="_Toc409594010"/>
      <w:r w:rsidRPr="00316BD2">
        <w:rPr>
          <w:b/>
        </w:rPr>
        <w:t>Giao diện người sử dụng</w:t>
      </w:r>
      <w:bookmarkEnd w:id="15"/>
    </w:p>
    <w:p w:rsidR="00175647" w:rsidRDefault="00C405A8" w:rsidP="00175647">
      <w:pPr>
        <w:pStyle w:val="ListParagraph"/>
      </w:pPr>
      <w:r>
        <w:t>Giao diện người dùng được thiết kế theo phong cách trình bày tương tự như các trang quản lý của khoa CNTT&amp;TT.</w:t>
      </w:r>
    </w:p>
    <w:p w:rsidR="00C405A8" w:rsidRDefault="00C405A8" w:rsidP="00175647">
      <w:pPr>
        <w:pStyle w:val="ListParagraph"/>
      </w:pPr>
      <w:r>
        <w:t>Bố cúc trang web được thiết kê thân thiện, rõ ràng, sử dụng ngôn ngữ thuần Việt. Giao diện gồm 2 giao diện chính như sau:</w:t>
      </w:r>
    </w:p>
    <w:p w:rsidR="00C405A8" w:rsidRDefault="00C405A8" w:rsidP="00C405A8">
      <w:pPr>
        <w:pStyle w:val="ListParagraph"/>
        <w:numPr>
          <w:ilvl w:val="0"/>
          <w:numId w:val="3"/>
        </w:numPr>
      </w:pPr>
      <w:r>
        <w:t>Trang chủ: là nơi trình bày các tin hoạt động chính trong công tác đảng vụ khoa CNTT&amp;TT.</w:t>
      </w:r>
    </w:p>
    <w:p w:rsidR="00C405A8" w:rsidRPr="002D2486" w:rsidRDefault="00C405A8" w:rsidP="002D2486">
      <w:pPr>
        <w:pStyle w:val="ListParagraph"/>
        <w:numPr>
          <w:ilvl w:val="0"/>
          <w:numId w:val="3"/>
        </w:numPr>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6" w:name="_Toc409594011"/>
      <w:r w:rsidRPr="00C405A8">
        <w:rPr>
          <w:b/>
        </w:rPr>
        <w:t>Giao tiếp phần cứng</w:t>
      </w:r>
      <w:bookmarkEnd w:id="16"/>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7" w:name="_Toc409594012"/>
      <w:r w:rsidRPr="00316BD2">
        <w:rPr>
          <w:b/>
        </w:rPr>
        <w:t>Giao tiếp phần mềm</w:t>
      </w:r>
      <w:bookmarkEnd w:id="17"/>
    </w:p>
    <w:p w:rsidR="00C405A8" w:rsidRPr="00C405A8" w:rsidRDefault="00C405A8" w:rsidP="00C405A8">
      <w:pPr>
        <w:pStyle w:val="ListParagrap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C405A8">
      <w:pPr>
        <w:pStyle w:val="ListParagraph"/>
      </w:pPr>
      <w:r w:rsidRPr="00C405A8">
        <w:t>Môi trường Client:</w:t>
      </w:r>
    </w:p>
    <w:p w:rsidR="00C405A8" w:rsidRPr="00C405A8" w:rsidRDefault="00C405A8" w:rsidP="00C405A8">
      <w:pPr>
        <w:pStyle w:val="ListParagraph"/>
        <w:numPr>
          <w:ilvl w:val="0"/>
          <w:numId w:val="5"/>
        </w:numPr>
      </w:pPr>
      <w:r w:rsidRPr="00C405A8">
        <w:t>Hệ điều hành: Windows XP, Windows Vista, Windows 7, Windows 8, Windows 8.1.</w:t>
      </w:r>
    </w:p>
    <w:p w:rsidR="00C405A8" w:rsidRPr="00C405A8" w:rsidRDefault="00C405A8" w:rsidP="00C405A8">
      <w:pPr>
        <w:pStyle w:val="ListParagraph"/>
        <w:numPr>
          <w:ilvl w:val="0"/>
          <w:numId w:val="5"/>
        </w:numPr>
      </w:pPr>
      <w:r w:rsidRPr="00C405A8">
        <w:t>Trình duyệt Web: Microsoft Internet Explorer 6.0 trở lên, Mozilla Firefox 3.0 trở lên, Google Chrome hoặc Cốc Cốc.</w:t>
      </w:r>
    </w:p>
    <w:p w:rsidR="00C405A8" w:rsidRPr="00C405A8" w:rsidRDefault="00C405A8" w:rsidP="00C405A8">
      <w:pPr>
        <w:pStyle w:val="ListParagraph"/>
        <w:numPr>
          <w:ilvl w:val="0"/>
          <w:numId w:val="5"/>
        </w:numPr>
      </w:pPr>
      <w:r w:rsidRPr="00C405A8">
        <w:t xml:space="preserve">Môi trường lập trình: </w:t>
      </w:r>
      <w:r>
        <w:t>Netbean 8.1</w:t>
      </w:r>
    </w:p>
    <w:p w:rsidR="00C405A8" w:rsidRPr="00C405A8" w:rsidRDefault="00C405A8" w:rsidP="00C405A8">
      <w:pPr>
        <w:pStyle w:val="ListParagraph"/>
        <w:numPr>
          <w:ilvl w:val="0"/>
          <w:numId w:val="5"/>
        </w:numPr>
      </w:pPr>
      <w:r w:rsidRPr="00C405A8">
        <w:t>Công cụ thiết kế: Power Designer 15.2 trở lên.</w:t>
      </w:r>
    </w:p>
    <w:p w:rsidR="00C405A8" w:rsidRPr="00C405A8" w:rsidRDefault="00C405A8" w:rsidP="00C405A8">
      <w:pPr>
        <w:pStyle w:val="ListParagraph"/>
        <w:numPr>
          <w:ilvl w:val="0"/>
          <w:numId w:val="5"/>
        </w:numPr>
      </w:pPr>
      <w:r w:rsidRPr="00C405A8">
        <w:t>Bộ gõ tiếng Việt.</w:t>
      </w:r>
    </w:p>
    <w:p w:rsidR="00C405A8" w:rsidRPr="00C405A8" w:rsidRDefault="00C405A8" w:rsidP="00C405A8">
      <w:pPr>
        <w:pStyle w:val="ListParagraph"/>
        <w:numPr>
          <w:ilvl w:val="0"/>
          <w:numId w:val="5"/>
        </w:numPr>
      </w:pPr>
      <w:r w:rsidRPr="00C405A8">
        <w:t>Bộ font Unicode.</w:t>
      </w:r>
    </w:p>
    <w:p w:rsidR="00C405A8" w:rsidRPr="00C405A8" w:rsidRDefault="00C405A8" w:rsidP="00C405A8">
      <w:pPr>
        <w:pStyle w:val="ListParagraph"/>
      </w:pPr>
      <w:r w:rsidRPr="00C405A8">
        <w:t>Mô</w:t>
      </w:r>
      <w:r>
        <w:t>i</w:t>
      </w:r>
      <w:r w:rsidRPr="00C405A8">
        <w:t xml:space="preserve"> trường Se</w:t>
      </w:r>
      <w:r>
        <w:t>r</w:t>
      </w:r>
      <w:r w:rsidRPr="00C405A8">
        <w:t>ver:</w:t>
      </w:r>
    </w:p>
    <w:p w:rsidR="00C405A8" w:rsidRPr="00C405A8" w:rsidRDefault="00C405A8" w:rsidP="00C405A8">
      <w:pPr>
        <w:pStyle w:val="ListParagraph"/>
        <w:numPr>
          <w:ilvl w:val="0"/>
          <w:numId w:val="6"/>
        </w:numPr>
      </w:pPr>
      <w:r w:rsidRPr="00C405A8">
        <w:t>Xammp</w:t>
      </w:r>
    </w:p>
    <w:p w:rsidR="00C405A8" w:rsidRPr="00C405A8" w:rsidRDefault="00C405A8" w:rsidP="00C405A8">
      <w:pPr>
        <w:pStyle w:val="ListParagraph"/>
        <w:numPr>
          <w:ilvl w:val="0"/>
          <w:numId w:val="6"/>
        </w:numPr>
      </w:pPr>
      <w:r w:rsidRPr="00C405A8">
        <w:t xml:space="preserve">MySQL và </w:t>
      </w:r>
      <w:r>
        <w:t>Apache</w:t>
      </w:r>
      <w:r w:rsidRPr="00C405A8">
        <w:t xml:space="preserve"> Server.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8" w:name="_Toc409594013"/>
      <w:r w:rsidRPr="00316BD2">
        <w:rPr>
          <w:b/>
        </w:rPr>
        <w:t>Giao tiếp truyền thông tin</w:t>
      </w:r>
      <w:bookmarkEnd w:id="18"/>
    </w:p>
    <w:p w:rsidR="00175647" w:rsidRDefault="00A54976" w:rsidP="00175647">
      <w:pPr>
        <w:pStyle w:val="ListParagraph"/>
      </w:pPr>
      <w:r>
        <w:t>Các gói tin được gửi hoặc tải xuống từ hệ thống sẽ được mã hóa, giúp bảo mật hệ thống.</w:t>
      </w:r>
    </w:p>
    <w:p w:rsidR="00175647" w:rsidRDefault="00175647" w:rsidP="00175647">
      <w:pPr>
        <w:pStyle w:val="ListParagraph"/>
      </w:pPr>
    </w:p>
    <w:p w:rsidR="00175647" w:rsidRDefault="00175647" w:rsidP="00316BD2">
      <w:pPr>
        <w:pStyle w:val="ListParagraph"/>
        <w:numPr>
          <w:ilvl w:val="0"/>
          <w:numId w:val="1"/>
        </w:numPr>
        <w:outlineLvl w:val="0"/>
        <w:rPr>
          <w:b/>
        </w:rPr>
      </w:pPr>
      <w:bookmarkStart w:id="19" w:name="_Toc409594014"/>
      <w:r w:rsidRPr="00316BD2">
        <w:rPr>
          <w:b/>
        </w:rPr>
        <w:t>Các tính năng của hệ thống</w:t>
      </w:r>
      <w:bookmarkEnd w:id="19"/>
    </w:p>
    <w:p w:rsidR="00A54976" w:rsidRDefault="00A54976" w:rsidP="00A54976">
      <w:pPr>
        <w:pStyle w:val="ListParagraph"/>
        <w:jc w:val="both"/>
        <w:rPr>
          <w:rFonts w:cs="Times New Roman"/>
          <w:b/>
          <w:i/>
          <w:szCs w:val="26"/>
        </w:rPr>
      </w:pPr>
    </w:p>
    <w:p w:rsidR="00A54976" w:rsidRP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0" w:name="_Toc409594015"/>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0"/>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2721AD">
              <w:rPr>
                <w:rFonts w:cs="Times New Roman"/>
                <w:szCs w:val="26"/>
              </w:rPr>
              <w:t>01</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lastRenderedPageBreak/>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 trính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1" w:name="_Toc409594016"/>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02</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2721AD" w:rsidRDefault="002721AD"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2" w:name="_Toc409594017"/>
      <w:r>
        <w:rPr>
          <w:b/>
        </w:rPr>
        <w:lastRenderedPageBreak/>
        <w:t>Tín</w:t>
      </w:r>
      <w:r w:rsidR="008A6769">
        <w:rPr>
          <w:b/>
        </w:rPr>
        <w:t>h năng X</w:t>
      </w:r>
      <w:r>
        <w:rPr>
          <w:b/>
        </w:rPr>
        <w:t>óa thông tin Đảng viên của hệ thống</w:t>
      </w:r>
      <w:bookmarkEnd w:id="2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2721AD">
              <w:rPr>
                <w:rFonts w:cs="Times New Roman"/>
                <w:szCs w:val="26"/>
              </w:rPr>
              <w:t>03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đánh dấu 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 đánh dấu 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3" w:name="_Toc409594018"/>
      <w:r>
        <w:rPr>
          <w:b/>
        </w:rPr>
        <w:t>Tính năng</w:t>
      </w:r>
      <w:r w:rsidR="008A6769">
        <w:rPr>
          <w:b/>
        </w:rPr>
        <w:t xml:space="preserve"> K</w:t>
      </w:r>
      <w:r w:rsidR="00FD76C4">
        <w:rPr>
          <w:b/>
        </w:rPr>
        <w:t>ết xuất sổ Đảng tịch</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7C6831">
              <w:rPr>
                <w:rFonts w:cs="Times New Roman"/>
                <w:szCs w:val="26"/>
              </w:rPr>
              <w:t>04</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quản lý.</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4" w:name="_Toc409594019"/>
      <w:r>
        <w:rPr>
          <w:b/>
        </w:rPr>
        <w:t>Tính năng</w:t>
      </w:r>
      <w:r w:rsidR="008A6769">
        <w:rPr>
          <w:b/>
        </w:rPr>
        <w:t xml:space="preserve"> K</w:t>
      </w:r>
      <w:r w:rsidR="002D2486">
        <w:rPr>
          <w:b/>
        </w:rPr>
        <w:t>ết xuất danh sách Đảng viên 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63E33">
              <w:rPr>
                <w:rFonts w:cs="Times New Roman"/>
                <w:szCs w:val="26"/>
              </w:rPr>
              <w:t>05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lastRenderedPageBreak/>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5" w:name="_Toc409594020"/>
      <w:r>
        <w:rPr>
          <w:b/>
        </w:rPr>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5"/>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1466B2">
              <w:rPr>
                <w:rFonts w:cs="Times New Roman"/>
                <w:szCs w:val="26"/>
              </w:rPr>
              <w:t>06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xml:space="preserve">, danh sách các đơn vị (đối </w:t>
            </w:r>
            <w:r w:rsidR="00192C36">
              <w:rPr>
                <w:rFonts w:cs="Times New Roman"/>
                <w:szCs w:val="26"/>
              </w:rPr>
              <w:lastRenderedPageBreak/>
              <w:t>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6" w:name="_Toc409594021"/>
      <w:r>
        <w:rPr>
          <w:b/>
        </w:rPr>
        <w:t>Tính năng</w:t>
      </w:r>
      <w:r w:rsidR="00DB2843">
        <w:rPr>
          <w:b/>
        </w:rPr>
        <w:t xml:space="preserve"> Thêm công văn đi</w:t>
      </w:r>
      <w:r w:rsidR="008E727F">
        <w:rPr>
          <w:b/>
        </w:rPr>
        <w:t xml:space="preserve">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E041A0">
              <w:rPr>
                <w:rFonts w:cs="Times New Roman"/>
                <w:szCs w:val="26"/>
              </w:rPr>
              <w:t>07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lastRenderedPageBreak/>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7" w:name="_Toc409594022"/>
      <w:r>
        <w:rPr>
          <w:b/>
        </w:rPr>
        <w:t>Tính năng Kết xuất sổ công văn đi của hệ thống</w:t>
      </w:r>
      <w:bookmarkEnd w:id="2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E0F98" w:rsidP="000E35B8">
            <w:pPr>
              <w:jc w:val="both"/>
              <w:rPr>
                <w:rFonts w:cs="Times New Roman"/>
                <w:szCs w:val="26"/>
              </w:rPr>
            </w:pPr>
            <w:hyperlink r:id="rId17" w:history="1">
              <w:r w:rsidR="00443362" w:rsidRPr="00443362">
                <w:rPr>
                  <w:rStyle w:val="Hyperlink"/>
                  <w:rFonts w:cs="Times New Roman"/>
                  <w:szCs w:val="26"/>
                </w:rPr>
                <w:t>Mẫu sổ CV đi</w:t>
              </w:r>
            </w:hyperlink>
            <w:r w:rsidR="00443362">
              <w:rPr>
                <w:rFonts w:cs="Times New Roman"/>
                <w:szCs w:val="26"/>
              </w:rPr>
              <w:t xml:space="preserve"> </w:t>
            </w: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8" w:name="_Toc409594023"/>
      <w:r>
        <w:rPr>
          <w:b/>
        </w:rPr>
        <w:t>Tính năng Thêm công văn đến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E041A0">
              <w:rPr>
                <w:rFonts w:cs="Times New Roman"/>
                <w:szCs w:val="26"/>
              </w:rPr>
              <w:t>09</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lastRenderedPageBreak/>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29" w:name="_Toc409594024"/>
      <w:r>
        <w:rPr>
          <w:b/>
        </w:rPr>
        <w:t>Tính năng Kết xuất sổ công văn đến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E041A0">
              <w:rPr>
                <w:rFonts w:cs="Times New Roman"/>
                <w:szCs w:val="26"/>
              </w:rPr>
              <w:t>10</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lastRenderedPageBreak/>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7E0F98" w:rsidP="000E35B8">
            <w:pPr>
              <w:jc w:val="both"/>
              <w:rPr>
                <w:rFonts w:cs="Times New Roman"/>
                <w:szCs w:val="26"/>
              </w:rPr>
            </w:pPr>
            <w:hyperlink r:id="rId18" w:history="1">
              <w:r w:rsidR="00443362" w:rsidRPr="00443362">
                <w:rPr>
                  <w:rStyle w:val="Hyperlink"/>
                  <w:rFonts w:cs="Times New Roman"/>
                  <w:szCs w:val="26"/>
                </w:rPr>
                <w:t>Mẫu sổ CV đến</w:t>
              </w:r>
            </w:hyperlink>
          </w:p>
          <w:p w:rsidR="00617E49" w:rsidRPr="00A54976" w:rsidRDefault="00617E49" w:rsidP="000E35B8">
            <w:pPr>
              <w:jc w:val="both"/>
              <w:rPr>
                <w:rFonts w:cs="Times New Roman"/>
                <w:szCs w:val="26"/>
              </w:rPr>
            </w:pPr>
          </w:p>
        </w:tc>
      </w:tr>
    </w:tbl>
    <w:p w:rsidR="00617E49" w:rsidRPr="00617E49" w:rsidRDefault="00617E49" w:rsidP="00617E49">
      <w:pPr>
        <w:pStyle w:val="ListParagraph"/>
        <w:rPr>
          <w:b/>
        </w:rPr>
      </w:pPr>
    </w:p>
    <w:p w:rsidR="00617E49" w:rsidRDefault="00617E49" w:rsidP="00D91043">
      <w:pPr>
        <w:pStyle w:val="ListParagraph"/>
        <w:numPr>
          <w:ilvl w:val="1"/>
          <w:numId w:val="1"/>
        </w:numPr>
        <w:outlineLvl w:val="1"/>
        <w:rPr>
          <w:b/>
        </w:rPr>
      </w:pPr>
      <w:bookmarkStart w:id="30" w:name="_Toc409594025"/>
      <w:r>
        <w:rPr>
          <w:b/>
        </w:rPr>
        <w:t>Tính năng</w:t>
      </w:r>
      <w:r w:rsidR="005C4C92">
        <w:rPr>
          <w:b/>
        </w:rPr>
        <w:t xml:space="preserve"> Lậ</w:t>
      </w:r>
      <w:r w:rsidR="008A6769">
        <w:rPr>
          <w:b/>
        </w:rPr>
        <w:t>p nghị quyết</w:t>
      </w:r>
      <w:r w:rsidR="002C3BED">
        <w:rPr>
          <w:b/>
        </w:rPr>
        <w:t xml:space="preserve"> đề nghị kết nạp ĐV</w:t>
      </w:r>
      <w:r w:rsidR="004D1F3D">
        <w:rPr>
          <w:b/>
        </w:rPr>
        <w:t xml:space="preserve"> (CB và ĐU)</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163E33">
              <w:rPr>
                <w:rFonts w:cs="Times New Roman"/>
                <w:szCs w:val="26"/>
              </w:rPr>
              <w:t>11</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t>Người dùng nhập các thông tin của nghị quyết bao gồm: Ngày thá</w:t>
            </w:r>
            <w:r w:rsidR="009E4500">
              <w:rPr>
                <w:rFonts w:cs="Times New Roman"/>
                <w:szCs w:val="26"/>
              </w:rPr>
              <w:t>ng, Số nghị quyết</w:t>
            </w:r>
            <w:r>
              <w:rPr>
                <w:rFonts w:cs="Times New Roman"/>
                <w:szCs w:val="26"/>
              </w:rPr>
              <w:t>, Tên Đảng viên dự bị, Số ủy viên, Có mặt, 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5C4C92" w:rsidRDefault="007E0F98" w:rsidP="000E35B8">
            <w:pPr>
              <w:jc w:val="both"/>
              <w:rPr>
                <w:rFonts w:cs="Times New Roman"/>
                <w:szCs w:val="26"/>
              </w:rPr>
            </w:pPr>
            <w:hyperlink r:id="rId19" w:history="1">
              <w:r w:rsidR="00443362" w:rsidRPr="00443362">
                <w:rPr>
                  <w:rStyle w:val="Hyperlink"/>
                  <w:rFonts w:cs="Times New Roman"/>
                  <w:szCs w:val="26"/>
                </w:rPr>
                <w:t>NQ CB</w:t>
              </w:r>
            </w:hyperlink>
          </w:p>
          <w:p w:rsidR="00443362" w:rsidRPr="00A54976" w:rsidRDefault="007E0F98" w:rsidP="000E35B8">
            <w:pPr>
              <w:jc w:val="both"/>
              <w:rPr>
                <w:rFonts w:cs="Times New Roman"/>
                <w:szCs w:val="26"/>
              </w:rPr>
            </w:pPr>
            <w:hyperlink r:id="rId20" w:history="1">
              <w:r w:rsidR="00443362" w:rsidRPr="00443362">
                <w:rPr>
                  <w:rStyle w:val="Hyperlink"/>
                  <w:rFonts w:cs="Times New Roman"/>
                  <w:szCs w:val="26"/>
                </w:rPr>
                <w:t>NQ ĐU</w:t>
              </w:r>
            </w:hyperlink>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8A6769" w:rsidRDefault="008A6769" w:rsidP="00E573B3">
      <w:pPr>
        <w:pStyle w:val="ListParagraph"/>
        <w:numPr>
          <w:ilvl w:val="1"/>
          <w:numId w:val="1"/>
        </w:numPr>
        <w:outlineLvl w:val="1"/>
        <w:rPr>
          <w:b/>
        </w:rPr>
      </w:pPr>
      <w:bookmarkStart w:id="31" w:name="_Toc409594026"/>
      <w:r>
        <w:rPr>
          <w:b/>
        </w:rPr>
        <w:t>Tính năng Lập quyết định</w:t>
      </w:r>
      <w:r w:rsidR="00036E5B">
        <w:rPr>
          <w:b/>
        </w:rPr>
        <w:t xml:space="preserve"> Đảng ủy</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REQ12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32" w:name="_Toc409594027"/>
      <w:r>
        <w:rPr>
          <w:b/>
        </w:rPr>
        <w:t>Tính năng Lập danh sách đề nghị k</w:t>
      </w:r>
      <w:r w:rsidR="00661DAF">
        <w:rPr>
          <w:b/>
        </w:rPr>
        <w:t>hen thưởng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443362">
              <w:rPr>
                <w:rFonts w:cs="Times New Roman"/>
                <w:szCs w:val="26"/>
              </w:rPr>
              <w:t>13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33" w:name="_Toc409594028"/>
      <w:r>
        <w:rPr>
          <w:b/>
        </w:rPr>
        <w:t xml:space="preserve">Tính năng </w:t>
      </w:r>
      <w:r w:rsidR="000F2172">
        <w:rPr>
          <w:b/>
        </w:rPr>
        <w:t>Lập danh sách đề nghị k</w:t>
      </w:r>
      <w:r>
        <w:rPr>
          <w:b/>
        </w:rPr>
        <w:t>ỷ luật Đảng viên</w:t>
      </w:r>
      <w:bookmarkEnd w:id="3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0F2172" w:rsidP="008A6769">
            <w:pPr>
              <w:pStyle w:val="ListParagraph"/>
              <w:ind w:left="0"/>
              <w:jc w:val="both"/>
              <w:rPr>
                <w:rFonts w:cs="Times New Roman"/>
                <w:szCs w:val="26"/>
              </w:rPr>
            </w:pPr>
            <w:r>
              <w:rPr>
                <w:rFonts w:cs="Times New Roman"/>
                <w:szCs w:val="26"/>
              </w:rPr>
              <w:t>REQ14</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34" w:name="_Toc409594029"/>
      <w:r>
        <w:rPr>
          <w:b/>
        </w:rPr>
        <w:t xml:space="preserve">Tính năng </w:t>
      </w:r>
      <w:r w:rsidR="002721AD">
        <w:rPr>
          <w:b/>
        </w:rPr>
        <w:t>Lập bảng kê</w:t>
      </w:r>
      <w:r>
        <w:rPr>
          <w:b/>
        </w:rPr>
        <w:t xml:space="preserve"> Đảng phí</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0F2172">
              <w:rPr>
                <w:rFonts w:cs="Times New Roman"/>
                <w:szCs w:val="26"/>
              </w:rPr>
              <w:t>15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35" w:name="_Toc409594030"/>
      <w:r>
        <w:rPr>
          <w:b/>
        </w:rPr>
        <w:t xml:space="preserve">Tính năng Kết xuất </w:t>
      </w:r>
      <w:r w:rsidR="002721AD">
        <w:rPr>
          <w:b/>
        </w:rPr>
        <w:t>bảng kê truy thu đảng phí</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8E13E9">
              <w:rPr>
                <w:rFonts w:cs="Times New Roman"/>
                <w:szCs w:val="26"/>
              </w:rPr>
              <w:t>16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lastRenderedPageBreak/>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Pr="00D25910" w:rsidRDefault="00D25910" w:rsidP="002721AD">
      <w:pPr>
        <w:outlineLvl w:val="1"/>
        <w:rPr>
          <w:b/>
        </w:rPr>
      </w:pPr>
    </w:p>
    <w:p w:rsidR="00D25910" w:rsidRDefault="00D25910" w:rsidP="00D91043">
      <w:pPr>
        <w:pStyle w:val="ListParagraph"/>
        <w:numPr>
          <w:ilvl w:val="1"/>
          <w:numId w:val="1"/>
        </w:numPr>
        <w:outlineLvl w:val="1"/>
        <w:rPr>
          <w:b/>
        </w:rPr>
      </w:pPr>
      <w:bookmarkStart w:id="36" w:name="_Toc409594031"/>
      <w:r>
        <w:rPr>
          <w:b/>
        </w:rPr>
        <w:t>Tính năng cập nhật chức vụ của hệ thống</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8E13E9">
              <w:rPr>
                <w:rFonts w:cs="Times New Roman"/>
                <w:szCs w:val="26"/>
              </w:rPr>
              <w:t>17</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37" w:name="_Toc409594032"/>
      <w:r>
        <w:rPr>
          <w:b/>
        </w:rPr>
        <w:t>Tinh năng</w:t>
      </w:r>
      <w:r w:rsidR="008D5AB1">
        <w:rPr>
          <w:b/>
        </w:rPr>
        <w:t xml:space="preserve"> Cập nhật danh mục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8E13E9">
              <w:rPr>
                <w:rFonts w:cs="Times New Roman"/>
                <w:szCs w:val="26"/>
              </w:rPr>
              <w:t>18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38" w:name="_Toc409594033"/>
      <w:r>
        <w:rPr>
          <w:b/>
        </w:rPr>
        <w:t xml:space="preserve">Tính năng </w:t>
      </w:r>
      <w:r w:rsidR="00E041A0">
        <w:rPr>
          <w:b/>
        </w:rPr>
        <w:t>Cập nhật thông báo</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8E13E9" w:rsidP="007109F1">
            <w:pPr>
              <w:pStyle w:val="ListParagraph"/>
              <w:ind w:left="0"/>
              <w:jc w:val="both"/>
              <w:rPr>
                <w:rFonts w:cs="Times New Roman"/>
                <w:szCs w:val="26"/>
              </w:rPr>
            </w:pPr>
            <w:r>
              <w:rPr>
                <w:rFonts w:cs="Times New Roman"/>
                <w:szCs w:val="26"/>
              </w:rPr>
              <w:t>REQ19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0D31FA" w:rsidRDefault="000D31FA" w:rsidP="00D91043">
      <w:pPr>
        <w:pStyle w:val="ListParagraph"/>
        <w:numPr>
          <w:ilvl w:val="1"/>
          <w:numId w:val="1"/>
        </w:numPr>
        <w:outlineLvl w:val="1"/>
        <w:rPr>
          <w:b/>
        </w:rPr>
      </w:pPr>
      <w:bookmarkStart w:id="39" w:name="_Toc409594034"/>
      <w:r>
        <w:rPr>
          <w:b/>
        </w:rPr>
        <w:t xml:space="preserve">Tính năng </w:t>
      </w:r>
      <w:r w:rsidR="005970CA">
        <w:rPr>
          <w:b/>
        </w:rPr>
        <w:t>Cập nhật danh sách</w:t>
      </w:r>
      <w:r>
        <w:rPr>
          <w:b/>
        </w:rPr>
        <w:t xml:space="preserve"> cảm tình Đảng của hệ thống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7109F1" w:rsidRPr="00A54976" w:rsidRDefault="008E13E9" w:rsidP="007109F1">
            <w:pPr>
              <w:pStyle w:val="ListParagraph"/>
              <w:ind w:left="0"/>
              <w:jc w:val="both"/>
              <w:rPr>
                <w:rFonts w:cs="Times New Roman"/>
                <w:szCs w:val="26"/>
              </w:rPr>
            </w:pPr>
            <w:r>
              <w:rPr>
                <w:rFonts w:cs="Times New Roman"/>
                <w:szCs w:val="26"/>
              </w:rPr>
              <w:t>REQ20</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Lợi ích</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Chi phí</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6</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Rủi ro</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Mức 5</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Nội dung</w:t>
            </w:r>
          </w:p>
        </w:tc>
        <w:tc>
          <w:tcPr>
            <w:tcW w:w="7380" w:type="dxa"/>
          </w:tcPr>
          <w:p w:rsidR="007109F1" w:rsidRPr="00A54976" w:rsidRDefault="007109F1"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Người quản lý Đảng bộ, quản lý Chi bộ.</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7109F1" w:rsidRPr="00A54976" w:rsidRDefault="007109F1"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7109F1" w:rsidRPr="00A54976" w:rsidTr="008E13E9">
        <w:trPr>
          <w:trHeight w:val="1408"/>
        </w:trPr>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Xử lý</w:t>
            </w:r>
          </w:p>
        </w:tc>
        <w:tc>
          <w:tcPr>
            <w:tcW w:w="7380" w:type="dxa"/>
          </w:tcPr>
          <w:p w:rsidR="007109F1" w:rsidRDefault="007109F1" w:rsidP="00B72D9C">
            <w:pPr>
              <w:pStyle w:val="ListParagraph"/>
              <w:numPr>
                <w:ilvl w:val="0"/>
                <w:numId w:val="27"/>
              </w:numPr>
              <w:jc w:val="both"/>
              <w:rPr>
                <w:rFonts w:cs="Times New Roman"/>
                <w:szCs w:val="26"/>
              </w:rPr>
            </w:pPr>
            <w:r>
              <w:rPr>
                <w:rFonts w:cs="Times New Roman"/>
                <w:szCs w:val="26"/>
              </w:rPr>
              <w:t>Hệ thống hiển thị giao diệ</w:t>
            </w:r>
            <w:r w:rsidR="001F098E">
              <w:rPr>
                <w:rFonts w:cs="Times New Roman"/>
                <w:szCs w:val="26"/>
              </w:rPr>
              <w:t>n c</w:t>
            </w:r>
            <w:r w:rsidR="001F098E" w:rsidRPr="001F098E">
              <w:rPr>
                <w:rFonts w:cs="Times New Roman"/>
                <w:szCs w:val="26"/>
              </w:rPr>
              <w:t>ậ</w:t>
            </w:r>
            <w:r w:rsidR="001F098E">
              <w:rPr>
                <w:rFonts w:cs="Times New Roman"/>
                <w:szCs w:val="26"/>
              </w:rPr>
              <w:t>p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sidR="008E13E9">
              <w:rPr>
                <w:rFonts w:cs="Times New Roman"/>
                <w:szCs w:val="26"/>
              </w:rPr>
              <w:t xml:space="preserve"> bao gồm danh sách tên các đơn vị và danh sách CTĐ của đơn vị đó.</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1F098E" w:rsidRDefault="001F098E" w:rsidP="00B72D9C">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1F098E" w:rsidRDefault="007109F1" w:rsidP="00B72D9C">
            <w:pPr>
              <w:pStyle w:val="ListParagraph"/>
              <w:numPr>
                <w:ilvl w:val="0"/>
                <w:numId w:val="27"/>
              </w:numPr>
              <w:jc w:val="both"/>
              <w:rPr>
                <w:rFonts w:cs="Times New Roman"/>
                <w:szCs w:val="26"/>
              </w:rPr>
            </w:pPr>
            <w:r w:rsidRPr="001F098E">
              <w:rPr>
                <w:rFonts w:cs="Times New Roman"/>
                <w:szCs w:val="26"/>
              </w:rPr>
              <w:t>Người dùng nh</w:t>
            </w:r>
            <w:r w:rsidR="001F098E" w:rsidRPr="001F098E">
              <w:rPr>
                <w:rFonts w:cs="Times New Roman"/>
                <w:szCs w:val="26"/>
              </w:rPr>
              <w:t>ậ</w:t>
            </w:r>
            <w:r w:rsidR="001F098E">
              <w:rPr>
                <w:rFonts w:cs="Times New Roman"/>
                <w:szCs w:val="26"/>
              </w:rPr>
              <w:t>p c</w:t>
            </w:r>
            <w:r w:rsidR="001F098E" w:rsidRPr="001F098E">
              <w:rPr>
                <w:rFonts w:cs="Times New Roman"/>
                <w:szCs w:val="26"/>
              </w:rPr>
              <w:t>ác</w:t>
            </w:r>
            <w:r w:rsidR="001F098E">
              <w:rPr>
                <w:rFonts w:cs="Times New Roman"/>
                <w:szCs w:val="26"/>
              </w:rPr>
              <w:t xml:space="preserve"> th</w:t>
            </w:r>
            <w:r w:rsidR="001F098E" w:rsidRPr="001F098E">
              <w:rPr>
                <w:rFonts w:cs="Times New Roman"/>
                <w:szCs w:val="26"/>
              </w:rPr>
              <w:t>ô</w:t>
            </w:r>
            <w:r w:rsidR="001F098E">
              <w:rPr>
                <w:rFonts w:cs="Times New Roman"/>
                <w:szCs w:val="26"/>
              </w:rPr>
              <w:t>ng tin c</w:t>
            </w:r>
            <w:r w:rsidR="001F098E" w:rsidRPr="001F098E">
              <w:rPr>
                <w:rFonts w:cs="Times New Roman"/>
                <w:szCs w:val="26"/>
              </w:rPr>
              <w:t>ủa</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nh</w:t>
            </w:r>
            <w:r w:rsidR="001F098E" w:rsidRPr="001F098E">
              <w:rPr>
                <w:rFonts w:cs="Times New Roman"/>
                <w:szCs w:val="26"/>
              </w:rPr>
              <w:t>ư</w:t>
            </w:r>
            <w:r w:rsidR="001F098E">
              <w:rPr>
                <w:rFonts w:cs="Times New Roman"/>
                <w:szCs w:val="26"/>
              </w:rPr>
              <w:t xml:space="preserve"> H</w:t>
            </w:r>
            <w:r w:rsidR="001F098E" w:rsidRPr="001F098E">
              <w:rPr>
                <w:rFonts w:cs="Times New Roman"/>
                <w:szCs w:val="26"/>
              </w:rPr>
              <w:t>ọ</w:t>
            </w:r>
            <w:r w:rsidR="001F098E">
              <w:rPr>
                <w:rFonts w:cs="Times New Roman"/>
                <w:szCs w:val="26"/>
              </w:rPr>
              <w:t xml:space="preserve"> v</w:t>
            </w:r>
            <w:r w:rsidR="001F098E" w:rsidRPr="001F098E">
              <w:rPr>
                <w:rFonts w:cs="Times New Roman"/>
                <w:szCs w:val="26"/>
              </w:rPr>
              <w:t>à</w:t>
            </w:r>
            <w:r w:rsidR="001F098E">
              <w:rPr>
                <w:rFonts w:cs="Times New Roman"/>
                <w:szCs w:val="26"/>
              </w:rPr>
              <w:t xml:space="preserve"> t</w:t>
            </w:r>
            <w:r w:rsidR="001F098E" w:rsidRPr="001F098E">
              <w:rPr>
                <w:rFonts w:cs="Times New Roman"/>
                <w:szCs w:val="26"/>
              </w:rPr>
              <w:t>ê</w:t>
            </w:r>
            <w:r w:rsidR="001F098E">
              <w:rPr>
                <w:rFonts w:cs="Times New Roman"/>
                <w:szCs w:val="26"/>
              </w:rPr>
              <w:t>n, Ng</w:t>
            </w:r>
            <w:r w:rsidR="001F098E" w:rsidRPr="001F098E">
              <w:rPr>
                <w:rFonts w:cs="Times New Roman"/>
                <w:szCs w:val="26"/>
              </w:rPr>
              <w:t>à</w:t>
            </w:r>
            <w:r w:rsidR="001F098E">
              <w:rPr>
                <w:rFonts w:cs="Times New Roman"/>
                <w:szCs w:val="26"/>
              </w:rPr>
              <w:t>y c</w:t>
            </w:r>
            <w:r w:rsidR="001F098E" w:rsidRPr="001F098E">
              <w:rPr>
                <w:rFonts w:cs="Times New Roman"/>
                <w:szCs w:val="26"/>
              </w:rPr>
              <w:t>ô</w:t>
            </w:r>
            <w:r w:rsidR="001F098E">
              <w:rPr>
                <w:rFonts w:cs="Times New Roman"/>
                <w:szCs w:val="26"/>
              </w:rPr>
              <w:t>ng nh</w:t>
            </w:r>
            <w:r w:rsidR="001F098E" w:rsidRPr="001F098E">
              <w:rPr>
                <w:rFonts w:cs="Times New Roman"/>
                <w:szCs w:val="26"/>
              </w:rPr>
              <w:t>ậ</w:t>
            </w:r>
            <w:r w:rsidR="001F098E">
              <w:rPr>
                <w:rFonts w:cs="Times New Roman"/>
                <w:szCs w:val="26"/>
              </w:rPr>
              <w:t>n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 Gi</w:t>
            </w:r>
            <w:r w:rsidR="001F098E" w:rsidRPr="001F098E">
              <w:rPr>
                <w:rFonts w:cs="Times New Roman"/>
                <w:szCs w:val="26"/>
              </w:rPr>
              <w:t>ấ</w:t>
            </w:r>
            <w:r w:rsidR="001F098E">
              <w:rPr>
                <w:rFonts w:cs="Times New Roman"/>
                <w:szCs w:val="26"/>
              </w:rPr>
              <w:t>y ch</w:t>
            </w:r>
            <w:r w:rsidR="001F098E" w:rsidRPr="001F098E">
              <w:rPr>
                <w:rFonts w:cs="Times New Roman"/>
                <w:szCs w:val="26"/>
              </w:rPr>
              <w:t>ứ</w:t>
            </w:r>
            <w:r w:rsidR="001F098E">
              <w:rPr>
                <w:rFonts w:cs="Times New Roman"/>
                <w:szCs w:val="26"/>
              </w:rPr>
              <w:t>ng nh</w:t>
            </w:r>
            <w:r w:rsidR="001F098E" w:rsidRPr="001F098E">
              <w:rPr>
                <w:rFonts w:cs="Times New Roman"/>
                <w:szCs w:val="26"/>
              </w:rPr>
              <w:t>ậ</w:t>
            </w:r>
            <w:r w:rsidR="001F098E">
              <w:rPr>
                <w:rFonts w:cs="Times New Roman"/>
                <w:szCs w:val="26"/>
              </w:rPr>
              <w:t>n h</w:t>
            </w:r>
            <w:r w:rsidR="001F098E" w:rsidRPr="001F098E">
              <w:rPr>
                <w:rFonts w:cs="Times New Roman"/>
                <w:szCs w:val="26"/>
              </w:rPr>
              <w:t>ọ</w:t>
            </w:r>
            <w:r w:rsidR="001F098E">
              <w:rPr>
                <w:rFonts w:cs="Times New Roman"/>
                <w:szCs w:val="26"/>
              </w:rPr>
              <w:t>c l</w:t>
            </w:r>
            <w:r w:rsidR="001F098E" w:rsidRPr="001F098E">
              <w:rPr>
                <w:rFonts w:cs="Times New Roman"/>
                <w:szCs w:val="26"/>
              </w:rPr>
              <w:t>ớ</w:t>
            </w:r>
            <w:r w:rsidR="001F098E">
              <w:rPr>
                <w:rFonts w:cs="Times New Roman"/>
                <w:szCs w:val="26"/>
              </w:rPr>
              <w:t>p b</w:t>
            </w:r>
            <w:r w:rsidR="001F098E" w:rsidRPr="001F098E">
              <w:rPr>
                <w:rFonts w:cs="Times New Roman"/>
                <w:szCs w:val="26"/>
              </w:rPr>
              <w:t>ồ</w:t>
            </w:r>
            <w:r w:rsidR="001F098E">
              <w:rPr>
                <w:rFonts w:cs="Times New Roman"/>
                <w:szCs w:val="26"/>
              </w:rPr>
              <w:t>i dư</w:t>
            </w:r>
            <w:r w:rsidR="001F098E" w:rsidRPr="001F098E">
              <w:rPr>
                <w:rFonts w:cs="Times New Roman"/>
                <w:szCs w:val="26"/>
              </w:rPr>
              <w:t>ỡ</w:t>
            </w:r>
            <w:r w:rsidR="001F098E">
              <w:rPr>
                <w:rFonts w:cs="Times New Roman"/>
                <w:szCs w:val="26"/>
              </w:rPr>
              <w:t>ng nh</w:t>
            </w:r>
            <w:r w:rsidR="001F098E" w:rsidRPr="001F098E">
              <w:rPr>
                <w:rFonts w:cs="Times New Roman"/>
                <w:szCs w:val="26"/>
              </w:rPr>
              <w:t>ậ</w:t>
            </w:r>
            <w:r w:rsidR="001F098E">
              <w:rPr>
                <w:rFonts w:cs="Times New Roman"/>
                <w:szCs w:val="26"/>
              </w:rPr>
              <w:t>n th</w:t>
            </w:r>
            <w:r w:rsidR="001F098E" w:rsidRPr="001F098E">
              <w:rPr>
                <w:rFonts w:cs="Times New Roman"/>
                <w:szCs w:val="26"/>
              </w:rPr>
              <w:t>ứ</w:t>
            </w:r>
            <w:r w:rsidR="001F098E">
              <w:rPr>
                <w:rFonts w:cs="Times New Roman"/>
                <w:szCs w:val="26"/>
              </w:rPr>
              <w:t>c v</w:t>
            </w:r>
            <w:r w:rsidR="001F098E" w:rsidRPr="001F098E">
              <w:rPr>
                <w:rFonts w:cs="Times New Roman"/>
                <w:szCs w:val="26"/>
              </w:rPr>
              <w:t>ề</w:t>
            </w:r>
            <w:r w:rsidR="001F098E">
              <w:rPr>
                <w:rFonts w:cs="Times New Roman"/>
                <w:szCs w:val="26"/>
              </w:rPr>
              <w:t xml:space="preserve"> </w:t>
            </w:r>
            <w:r w:rsidR="001F098E" w:rsidRPr="001F098E">
              <w:rPr>
                <w:rFonts w:cs="Times New Roman"/>
                <w:szCs w:val="26"/>
              </w:rPr>
              <w:t>Đả</w:t>
            </w:r>
            <w:r w:rsidR="001F098E">
              <w:rPr>
                <w:rFonts w:cs="Times New Roman"/>
                <w:szCs w:val="26"/>
              </w:rPr>
              <w:t>ng…</w:t>
            </w:r>
          </w:p>
          <w:p w:rsidR="007109F1" w:rsidRPr="001F098E" w:rsidRDefault="007109F1" w:rsidP="00B72D9C">
            <w:pPr>
              <w:pStyle w:val="ListParagraph"/>
              <w:numPr>
                <w:ilvl w:val="0"/>
                <w:numId w:val="27"/>
              </w:numPr>
              <w:jc w:val="both"/>
              <w:rPr>
                <w:rFonts w:cs="Times New Roman"/>
                <w:szCs w:val="26"/>
              </w:rPr>
            </w:pPr>
            <w:r w:rsidRPr="001F098E">
              <w:rPr>
                <w:rFonts w:cs="Times New Roman"/>
                <w:szCs w:val="26"/>
              </w:rPr>
              <w:t>Người dùng bấm nút “Lưu”</w:t>
            </w:r>
          </w:p>
          <w:p w:rsidR="007109F1" w:rsidRDefault="007109F1" w:rsidP="00B72D9C">
            <w:pPr>
              <w:pStyle w:val="ListParagraph"/>
              <w:numPr>
                <w:ilvl w:val="0"/>
                <w:numId w:val="27"/>
              </w:numPr>
              <w:jc w:val="both"/>
              <w:rPr>
                <w:rFonts w:cs="Times New Roman"/>
                <w:szCs w:val="26"/>
              </w:rPr>
            </w:pPr>
            <w:r>
              <w:rPr>
                <w:rFonts w:cs="Times New Roman"/>
                <w:szCs w:val="26"/>
              </w:rPr>
              <w:t>Hệ thống sẽ kiểm tra dữ liệu</w:t>
            </w:r>
          </w:p>
          <w:p w:rsidR="007109F1" w:rsidRDefault="007109F1" w:rsidP="00B72D9C">
            <w:pPr>
              <w:pStyle w:val="ListParagraph"/>
              <w:numPr>
                <w:ilvl w:val="0"/>
                <w:numId w:val="27"/>
              </w:numPr>
              <w:jc w:val="both"/>
              <w:rPr>
                <w:rFonts w:cs="Times New Roman"/>
                <w:szCs w:val="26"/>
              </w:rPr>
            </w:pPr>
            <w:r>
              <w:rPr>
                <w:rFonts w:cs="Times New Roman"/>
                <w:szCs w:val="26"/>
              </w:rPr>
              <w:t>Nếu các dữ liệu không phát sinh lỗi sẽ thông báo cho ngườ</w:t>
            </w:r>
            <w:r w:rsidR="001F098E">
              <w:rPr>
                <w:rFonts w:cs="Times New Roman"/>
                <w:szCs w:val="26"/>
              </w:rPr>
              <w:t>i dùng “C</w:t>
            </w:r>
            <w:r w:rsidR="001F098E" w:rsidRPr="001F098E">
              <w:rPr>
                <w:rFonts w:cs="Times New Roman"/>
                <w:szCs w:val="26"/>
              </w:rPr>
              <w:t>ập</w:t>
            </w:r>
            <w:r w:rsidR="001F098E">
              <w:rPr>
                <w:rFonts w:cs="Times New Roman"/>
                <w:szCs w:val="26"/>
              </w:rPr>
              <w:t xml:space="preserve"> nh</w:t>
            </w:r>
            <w:r w:rsidR="001F098E" w:rsidRPr="001F098E">
              <w:rPr>
                <w:rFonts w:cs="Times New Roman"/>
                <w:szCs w:val="26"/>
              </w:rPr>
              <w:t>ậ</w:t>
            </w:r>
            <w:r w:rsidR="001F098E">
              <w:rPr>
                <w:rFonts w:cs="Times New Roman"/>
                <w:szCs w:val="26"/>
              </w:rPr>
              <w:t>t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thành công”</w:t>
            </w:r>
          </w:p>
          <w:p w:rsidR="007109F1" w:rsidRDefault="007109F1" w:rsidP="00B72D9C">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1F098E" w:rsidRPr="00E63D30" w:rsidRDefault="001F098E" w:rsidP="00B72D9C">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Kết quả</w:t>
            </w:r>
          </w:p>
        </w:tc>
        <w:tc>
          <w:tcPr>
            <w:tcW w:w="7380" w:type="dxa"/>
          </w:tcPr>
          <w:p w:rsidR="007109F1" w:rsidRDefault="007109F1" w:rsidP="007109F1">
            <w:pPr>
              <w:pStyle w:val="ListParagraph"/>
              <w:ind w:left="0"/>
              <w:jc w:val="both"/>
              <w:rPr>
                <w:rFonts w:cs="Times New Roman"/>
                <w:szCs w:val="26"/>
              </w:rPr>
            </w:pPr>
            <w:r>
              <w:rPr>
                <w:rFonts w:cs="Times New Roman"/>
                <w:szCs w:val="26"/>
              </w:rPr>
              <w:t>Nếu Usecase thực hiệ</w:t>
            </w:r>
            <w:r w:rsidR="001F098E">
              <w:rPr>
                <w:rFonts w:cs="Times New Roman"/>
                <w:szCs w:val="26"/>
              </w:rPr>
              <w:t>n thành công, danh s</w:t>
            </w:r>
            <w:r w:rsidR="001F098E" w:rsidRPr="001F098E">
              <w:rPr>
                <w:rFonts w:cs="Times New Roman"/>
                <w:szCs w:val="26"/>
              </w:rPr>
              <w:t>ách</w:t>
            </w:r>
            <w:r w:rsidR="001F098E">
              <w:rPr>
                <w:rFonts w:cs="Times New Roman"/>
                <w:szCs w:val="26"/>
              </w:rPr>
              <w:t xml:space="preserve"> c</w:t>
            </w:r>
            <w:r w:rsidR="001F098E" w:rsidRPr="001F098E">
              <w:rPr>
                <w:rFonts w:cs="Times New Roman"/>
                <w:szCs w:val="26"/>
              </w:rPr>
              <w:t>ả</w:t>
            </w:r>
            <w:r w:rsidR="001F098E">
              <w:rPr>
                <w:rFonts w:cs="Times New Roman"/>
                <w:szCs w:val="26"/>
              </w:rPr>
              <w:t>m t</w:t>
            </w:r>
            <w:r w:rsidR="001F098E" w:rsidRPr="001F098E">
              <w:rPr>
                <w:rFonts w:cs="Times New Roman"/>
                <w:szCs w:val="26"/>
              </w:rPr>
              <w:t>ìn</w:t>
            </w:r>
            <w:r w:rsidR="001F098E">
              <w:rPr>
                <w:rFonts w:cs="Times New Roman"/>
                <w:szCs w:val="26"/>
              </w:rPr>
              <w:t xml:space="preserve">h </w:t>
            </w:r>
            <w:r w:rsidR="001F098E" w:rsidRPr="001F098E">
              <w:rPr>
                <w:rFonts w:cs="Times New Roman"/>
                <w:szCs w:val="26"/>
              </w:rPr>
              <w:t>Đả</w:t>
            </w:r>
            <w:r w:rsidR="001F098E">
              <w:rPr>
                <w:rFonts w:cs="Times New Roman"/>
                <w:szCs w:val="26"/>
              </w:rPr>
              <w:t>ng</w:t>
            </w:r>
            <w:r>
              <w:rPr>
                <w:rFonts w:cs="Times New Roman"/>
                <w:szCs w:val="26"/>
              </w:rPr>
              <w:t xml:space="preserve"> sẽ được cập nhật</w:t>
            </w:r>
          </w:p>
          <w:p w:rsidR="007109F1" w:rsidRPr="00A54976" w:rsidRDefault="007109F1" w:rsidP="007109F1">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109F1" w:rsidRPr="00A54976" w:rsidTr="007109F1">
        <w:tc>
          <w:tcPr>
            <w:tcW w:w="1075" w:type="dxa"/>
            <w:shd w:val="clear" w:color="auto" w:fill="DEEAF6" w:themeFill="accent1" w:themeFillTint="33"/>
          </w:tcPr>
          <w:p w:rsidR="007109F1" w:rsidRPr="00A54976" w:rsidRDefault="007109F1" w:rsidP="007109F1">
            <w:pPr>
              <w:pStyle w:val="ListParagraph"/>
              <w:ind w:left="0"/>
              <w:jc w:val="both"/>
              <w:rPr>
                <w:rFonts w:cs="Times New Roman"/>
                <w:b/>
                <w:szCs w:val="26"/>
              </w:rPr>
            </w:pPr>
            <w:r w:rsidRPr="00A54976">
              <w:rPr>
                <w:rFonts w:cs="Times New Roman"/>
                <w:b/>
                <w:szCs w:val="26"/>
              </w:rPr>
              <w:t>Ghi chú</w:t>
            </w:r>
          </w:p>
        </w:tc>
        <w:tc>
          <w:tcPr>
            <w:tcW w:w="7380" w:type="dxa"/>
          </w:tcPr>
          <w:p w:rsidR="007109F1" w:rsidRPr="00A54976" w:rsidRDefault="007E0F98" w:rsidP="007109F1">
            <w:pPr>
              <w:jc w:val="both"/>
              <w:rPr>
                <w:rFonts w:cs="Times New Roman"/>
                <w:szCs w:val="26"/>
              </w:rPr>
            </w:pPr>
            <w:hyperlink r:id="rId21" w:history="1">
              <w:r w:rsidR="00443362" w:rsidRPr="00443362">
                <w:rPr>
                  <w:rStyle w:val="Hyperlink"/>
                  <w:rFonts w:cs="Times New Roman"/>
                  <w:szCs w:val="26"/>
                </w:rPr>
                <w:t>Danh sách CTĐ</w:t>
              </w:r>
            </w:hyperlink>
          </w:p>
          <w:p w:rsidR="007109F1" w:rsidRPr="00A54976" w:rsidRDefault="007109F1" w:rsidP="007109F1">
            <w:pPr>
              <w:jc w:val="both"/>
              <w:rPr>
                <w:rFonts w:cs="Times New Roman"/>
                <w:szCs w:val="26"/>
              </w:rPr>
            </w:pPr>
          </w:p>
        </w:tc>
      </w:tr>
    </w:tbl>
    <w:p w:rsidR="000D31FA" w:rsidRDefault="000D31FA" w:rsidP="000D31FA">
      <w:pPr>
        <w:pStyle w:val="ListParagraph"/>
        <w:outlineLvl w:val="1"/>
        <w:rPr>
          <w:b/>
        </w:rPr>
      </w:pPr>
    </w:p>
    <w:p w:rsidR="000D31FA" w:rsidRDefault="00CA4082" w:rsidP="00CA4082">
      <w:pPr>
        <w:pStyle w:val="ListParagraph"/>
        <w:numPr>
          <w:ilvl w:val="1"/>
          <w:numId w:val="1"/>
        </w:numPr>
        <w:outlineLvl w:val="1"/>
        <w:rPr>
          <w:b/>
        </w:rPr>
      </w:pPr>
      <w:bookmarkStart w:id="40" w:name="_Toc409594035"/>
      <w:r>
        <w:rPr>
          <w:b/>
        </w:rPr>
        <w:t>Tính năng L</w:t>
      </w:r>
      <w:r w:rsidRPr="00CA4082">
        <w:rPr>
          <w:b/>
        </w:rPr>
        <w:t>ậ</w:t>
      </w:r>
      <w:r>
        <w:rPr>
          <w:b/>
        </w:rPr>
        <w:t>p</w:t>
      </w:r>
      <w:r w:rsidR="000D31FA">
        <w:rPr>
          <w:b/>
        </w:rPr>
        <w:t xml:space="preserve"> </w:t>
      </w:r>
      <w:r w:rsidR="007D2F55">
        <w:rPr>
          <w:b/>
        </w:rPr>
        <w:t>DS</w:t>
      </w:r>
      <w:r w:rsidR="000D31FA">
        <w:rPr>
          <w:b/>
        </w:rPr>
        <w:t xml:space="preserve"> </w:t>
      </w:r>
      <w:r w:rsidR="007D2F55">
        <w:rPr>
          <w:b/>
        </w:rPr>
        <w:t>CTĐ</w:t>
      </w:r>
      <w:r w:rsidR="000D31FA">
        <w:rPr>
          <w:b/>
        </w:rPr>
        <w:t xml:space="preserve"> </w:t>
      </w:r>
      <w:r>
        <w:rPr>
          <w:b/>
        </w:rPr>
        <w:t>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40"/>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CA4082" w:rsidRPr="00A54976" w:rsidRDefault="008E13E9" w:rsidP="004301B5">
            <w:pPr>
              <w:pStyle w:val="ListParagraph"/>
              <w:ind w:left="0"/>
              <w:jc w:val="both"/>
              <w:rPr>
                <w:rFonts w:cs="Times New Roman"/>
                <w:szCs w:val="26"/>
              </w:rPr>
            </w:pPr>
            <w:r>
              <w:rPr>
                <w:rFonts w:cs="Times New Roman"/>
                <w:szCs w:val="26"/>
              </w:rPr>
              <w:t>REQ21</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Lợi ích</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Chi phí</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6</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Rủi ro</w:t>
            </w:r>
          </w:p>
        </w:tc>
        <w:tc>
          <w:tcPr>
            <w:tcW w:w="7380" w:type="dxa"/>
          </w:tcPr>
          <w:p w:rsidR="00CA4082" w:rsidRPr="00A54976" w:rsidRDefault="00CA4082" w:rsidP="004301B5">
            <w:pPr>
              <w:pStyle w:val="ListParagraph"/>
              <w:ind w:left="0"/>
              <w:jc w:val="both"/>
              <w:rPr>
                <w:rFonts w:cs="Times New Roman"/>
                <w:szCs w:val="26"/>
              </w:rPr>
            </w:pPr>
            <w:r>
              <w:rPr>
                <w:rFonts w:cs="Times New Roman"/>
                <w:szCs w:val="26"/>
              </w:rPr>
              <w:t>Mức 5</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Nội dung</w:t>
            </w:r>
          </w:p>
        </w:tc>
        <w:tc>
          <w:tcPr>
            <w:tcW w:w="7380" w:type="dxa"/>
          </w:tcPr>
          <w:p w:rsidR="00CA4082" w:rsidRPr="00A54976" w:rsidRDefault="00CA4082" w:rsidP="00CA4082">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CA4082" w:rsidRPr="00A54976" w:rsidRDefault="00CA4082" w:rsidP="00E92C6F">
            <w:pPr>
              <w:pStyle w:val="ListParagraph"/>
              <w:ind w:left="0"/>
              <w:jc w:val="both"/>
              <w:rPr>
                <w:rFonts w:cs="Times New Roman"/>
                <w:szCs w:val="26"/>
              </w:rPr>
            </w:pPr>
            <w:r>
              <w:rPr>
                <w:rFonts w:cs="Times New Roman"/>
                <w:szCs w:val="26"/>
              </w:rPr>
              <w:t>Người quản lý Đảng bộ</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CA4082" w:rsidRPr="00A54976" w:rsidRDefault="00CA4082" w:rsidP="00B451CE">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CA4082" w:rsidRPr="00A54976" w:rsidTr="00B451CE">
        <w:trPr>
          <w:trHeight w:val="2171"/>
        </w:trPr>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Xử lý</w:t>
            </w:r>
          </w:p>
        </w:tc>
        <w:tc>
          <w:tcPr>
            <w:tcW w:w="7380" w:type="dxa"/>
          </w:tcPr>
          <w:p w:rsidR="00CA4082" w:rsidRDefault="00CA4082" w:rsidP="00B72D9C">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CA4082" w:rsidRDefault="00CA4082" w:rsidP="00B72D9C">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 xml:space="preserve">ng </w:t>
            </w:r>
            <w:r w:rsidR="00D109A7">
              <w:rPr>
                <w:rFonts w:cs="Times New Roman"/>
                <w:szCs w:val="26"/>
              </w:rPr>
              <w:t>ch</w:t>
            </w:r>
            <w:r w:rsidR="00D109A7" w:rsidRPr="00D109A7">
              <w:rPr>
                <w:rFonts w:cs="Times New Roman"/>
                <w:szCs w:val="26"/>
              </w:rPr>
              <w:t>ọn</w:t>
            </w:r>
            <w:r w:rsidR="00D109A7">
              <w:rPr>
                <w:rFonts w:cs="Times New Roman"/>
                <w:szCs w:val="26"/>
              </w:rPr>
              <w:t xml:space="preserve"> </w:t>
            </w:r>
            <w:r>
              <w:rPr>
                <w:rFonts w:cs="Times New Roman"/>
                <w:szCs w:val="26"/>
              </w:rPr>
              <w:t>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500CC5" w:rsidRDefault="00500CC5" w:rsidP="00B72D9C">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CA4082" w:rsidRPr="001F098E" w:rsidRDefault="00CA4082" w:rsidP="00B72D9C">
            <w:pPr>
              <w:pStyle w:val="ListParagraph"/>
              <w:numPr>
                <w:ilvl w:val="0"/>
                <w:numId w:val="28"/>
              </w:numPr>
              <w:jc w:val="both"/>
              <w:rPr>
                <w:rFonts w:cs="Times New Roman"/>
                <w:szCs w:val="26"/>
              </w:rPr>
            </w:pPr>
            <w:r w:rsidRPr="001F098E">
              <w:rPr>
                <w:rFonts w:cs="Times New Roman"/>
                <w:szCs w:val="26"/>
              </w:rPr>
              <w:t>Người dùng bấm nút “</w:t>
            </w:r>
            <w:r w:rsidR="00500CC5">
              <w:rPr>
                <w:rFonts w:cs="Times New Roman"/>
                <w:szCs w:val="26"/>
              </w:rPr>
              <w:t>Tạo</w:t>
            </w:r>
            <w:r w:rsidRPr="001F098E">
              <w:rPr>
                <w:rFonts w:cs="Times New Roman"/>
                <w:szCs w:val="26"/>
              </w:rPr>
              <w:t>”</w:t>
            </w:r>
          </w:p>
          <w:p w:rsidR="00CA4082" w:rsidRPr="00E63D30" w:rsidRDefault="00B451CE" w:rsidP="00B72D9C">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sidR="008E13E9">
              <w:rPr>
                <w:rFonts w:cs="Times New Roman"/>
                <w:szCs w:val="26"/>
              </w:rPr>
              <w:t xml:space="preserve"> tạo và tải f</w:t>
            </w:r>
            <w:r>
              <w:rPr>
                <w:rFonts w:cs="Times New Roman"/>
                <w:szCs w:val="26"/>
              </w:rPr>
              <w:t>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Kết quả</w:t>
            </w:r>
          </w:p>
        </w:tc>
        <w:tc>
          <w:tcPr>
            <w:tcW w:w="7380" w:type="dxa"/>
          </w:tcPr>
          <w:p w:rsidR="00CA4082" w:rsidRDefault="00CA4082" w:rsidP="004301B5">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r w:rsidR="00B451CE">
              <w:rPr>
                <w:rFonts w:cs="Times New Roman"/>
                <w:szCs w:val="26"/>
              </w:rPr>
              <w:t xml:space="preserve"> c</w:t>
            </w:r>
            <w:r w:rsidR="00B451CE" w:rsidRPr="00B451CE">
              <w:rPr>
                <w:rFonts w:cs="Times New Roman"/>
                <w:szCs w:val="26"/>
              </w:rPr>
              <w:t>ử</w:t>
            </w:r>
            <w:r w:rsidR="00B451CE">
              <w:rPr>
                <w:rFonts w:cs="Times New Roman"/>
                <w:szCs w:val="26"/>
              </w:rPr>
              <w:t xml:space="preserve"> </w:t>
            </w:r>
            <w:r w:rsidR="00B451CE" w:rsidRPr="00B451CE">
              <w:rPr>
                <w:rFonts w:cs="Times New Roman"/>
                <w:szCs w:val="26"/>
              </w:rPr>
              <w:t>đ</w:t>
            </w:r>
            <w:r w:rsidR="00B451CE">
              <w:rPr>
                <w:rFonts w:cs="Times New Roman"/>
                <w:szCs w:val="26"/>
              </w:rPr>
              <w:t>i h</w:t>
            </w:r>
            <w:r w:rsidR="00B451CE" w:rsidRPr="00B451CE">
              <w:rPr>
                <w:rFonts w:cs="Times New Roman"/>
                <w:szCs w:val="26"/>
              </w:rPr>
              <w:t>ọ</w:t>
            </w:r>
            <w:r w:rsidR="00B451CE">
              <w:rPr>
                <w:rFonts w:cs="Times New Roman"/>
                <w:szCs w:val="26"/>
              </w:rPr>
              <w:t>c l</w:t>
            </w:r>
            <w:r w:rsidR="00B451CE" w:rsidRPr="00B451CE">
              <w:rPr>
                <w:rFonts w:cs="Times New Roman"/>
                <w:szCs w:val="26"/>
              </w:rPr>
              <w:t>ớ</w:t>
            </w:r>
            <w:r w:rsidR="00B451CE">
              <w:rPr>
                <w:rFonts w:cs="Times New Roman"/>
                <w:szCs w:val="26"/>
              </w:rPr>
              <w:t>p b</w:t>
            </w:r>
            <w:r w:rsidR="00B451CE" w:rsidRPr="00B451CE">
              <w:rPr>
                <w:rFonts w:cs="Times New Roman"/>
                <w:szCs w:val="26"/>
              </w:rPr>
              <w:t>ồ</w:t>
            </w:r>
            <w:r w:rsidR="00B451CE">
              <w:rPr>
                <w:rFonts w:cs="Times New Roman"/>
                <w:szCs w:val="26"/>
              </w:rPr>
              <w:t>i dư</w:t>
            </w:r>
            <w:r w:rsidR="00B451CE" w:rsidRPr="00B451CE">
              <w:rPr>
                <w:rFonts w:cs="Times New Roman"/>
                <w:szCs w:val="26"/>
              </w:rPr>
              <w:t>ỡ</w:t>
            </w:r>
            <w:r w:rsidR="00B451CE">
              <w:rPr>
                <w:rFonts w:cs="Times New Roman"/>
                <w:szCs w:val="26"/>
              </w:rPr>
              <w:t>ng k</w:t>
            </w:r>
            <w:r w:rsidR="00B451CE" w:rsidRPr="00B451CE">
              <w:rPr>
                <w:rFonts w:cs="Times New Roman"/>
                <w:szCs w:val="26"/>
              </w:rPr>
              <w:t>ế</w:t>
            </w:r>
            <w:r w:rsidR="00B451CE">
              <w:rPr>
                <w:rFonts w:cs="Times New Roman"/>
                <w:szCs w:val="26"/>
              </w:rPr>
              <w:t>t n</w:t>
            </w:r>
            <w:r w:rsidR="00B451CE" w:rsidRPr="00B451CE">
              <w:rPr>
                <w:rFonts w:cs="Times New Roman"/>
                <w:szCs w:val="26"/>
              </w:rPr>
              <w:t>ạp</w:t>
            </w:r>
            <w:r w:rsidR="00B451CE">
              <w:rPr>
                <w:rFonts w:cs="Times New Roman"/>
                <w:szCs w:val="26"/>
              </w:rPr>
              <w:t xml:space="preserve"> </w:t>
            </w:r>
            <w:r w:rsidR="00B451CE" w:rsidRPr="00B451CE">
              <w:rPr>
                <w:rFonts w:cs="Times New Roman"/>
                <w:szCs w:val="26"/>
              </w:rPr>
              <w:t>Đả</w:t>
            </w:r>
            <w:r w:rsidR="00B451CE">
              <w:rPr>
                <w:rFonts w:cs="Times New Roman"/>
                <w:szCs w:val="26"/>
              </w:rPr>
              <w:t>ng</w:t>
            </w:r>
            <w:r>
              <w:rPr>
                <w:rFonts w:cs="Times New Roman"/>
                <w:szCs w:val="26"/>
              </w:rPr>
              <w:t xml:space="preserve"> sẽ đượ</w:t>
            </w:r>
            <w:r w:rsidR="00B451CE">
              <w:rPr>
                <w:rFonts w:cs="Times New Roman"/>
                <w:szCs w:val="26"/>
              </w:rPr>
              <w:t>c t</w:t>
            </w:r>
            <w:r w:rsidR="00B451CE" w:rsidRPr="00B451CE">
              <w:rPr>
                <w:rFonts w:cs="Times New Roman"/>
                <w:szCs w:val="26"/>
              </w:rPr>
              <w:t>ạ</w:t>
            </w:r>
            <w:r w:rsidR="00B451CE">
              <w:rPr>
                <w:rFonts w:cs="Times New Roman"/>
                <w:szCs w:val="26"/>
              </w:rPr>
              <w:t>o v</w:t>
            </w:r>
            <w:r w:rsidR="00B451CE" w:rsidRPr="00B451CE">
              <w:rPr>
                <w:rFonts w:cs="Times New Roman"/>
                <w:szCs w:val="26"/>
              </w:rPr>
              <w:t>à</w:t>
            </w:r>
            <w:r w:rsidR="00B451CE">
              <w:rPr>
                <w:rFonts w:cs="Times New Roman"/>
                <w:szCs w:val="26"/>
              </w:rPr>
              <w:t xml:space="preserve"> t</w:t>
            </w:r>
            <w:r w:rsidR="00B451CE" w:rsidRPr="00B451CE">
              <w:rPr>
                <w:rFonts w:cs="Times New Roman"/>
                <w:szCs w:val="26"/>
              </w:rPr>
              <w:t>ả</w:t>
            </w:r>
            <w:r w:rsidR="00B451CE">
              <w:rPr>
                <w:rFonts w:cs="Times New Roman"/>
                <w:szCs w:val="26"/>
              </w:rPr>
              <w:t>i v</w:t>
            </w:r>
            <w:r w:rsidR="00B451CE" w:rsidRPr="00B451CE">
              <w:rPr>
                <w:rFonts w:cs="Times New Roman"/>
                <w:szCs w:val="26"/>
              </w:rPr>
              <w:t>ề</w:t>
            </w:r>
            <w:r w:rsidR="00B451CE">
              <w:rPr>
                <w:rFonts w:cs="Times New Roman"/>
                <w:szCs w:val="26"/>
              </w:rPr>
              <w:t xml:space="preserve"> m</w:t>
            </w:r>
            <w:r w:rsidR="00B451CE" w:rsidRPr="00B451CE">
              <w:rPr>
                <w:rFonts w:cs="Times New Roman"/>
                <w:szCs w:val="26"/>
              </w:rPr>
              <w:t>áy</w:t>
            </w:r>
            <w:r w:rsidR="00B451CE">
              <w:rPr>
                <w:rFonts w:cs="Times New Roman"/>
                <w:szCs w:val="26"/>
              </w:rPr>
              <w:t xml:space="preserve"> t</w:t>
            </w:r>
            <w:r w:rsidR="00B451CE" w:rsidRPr="00B451CE">
              <w:rPr>
                <w:rFonts w:cs="Times New Roman"/>
                <w:szCs w:val="26"/>
              </w:rPr>
              <w:t>ín</w:t>
            </w:r>
            <w:r w:rsidR="00B451CE">
              <w:rPr>
                <w:rFonts w:cs="Times New Roman"/>
                <w:szCs w:val="26"/>
              </w:rPr>
              <w:t>h</w:t>
            </w:r>
          </w:p>
          <w:p w:rsidR="00CA4082" w:rsidRPr="00A54976" w:rsidRDefault="00CA4082"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CA4082" w:rsidRPr="00A54976" w:rsidTr="004301B5">
        <w:tc>
          <w:tcPr>
            <w:tcW w:w="1075" w:type="dxa"/>
            <w:shd w:val="clear" w:color="auto" w:fill="DEEAF6" w:themeFill="accent1" w:themeFillTint="33"/>
          </w:tcPr>
          <w:p w:rsidR="00CA4082" w:rsidRPr="00A54976" w:rsidRDefault="00CA4082" w:rsidP="004301B5">
            <w:pPr>
              <w:pStyle w:val="ListParagraph"/>
              <w:ind w:left="0"/>
              <w:jc w:val="both"/>
              <w:rPr>
                <w:rFonts w:cs="Times New Roman"/>
                <w:b/>
                <w:szCs w:val="26"/>
              </w:rPr>
            </w:pPr>
            <w:r w:rsidRPr="00A54976">
              <w:rPr>
                <w:rFonts w:cs="Times New Roman"/>
                <w:b/>
                <w:szCs w:val="26"/>
              </w:rPr>
              <w:t>Ghi chú</w:t>
            </w:r>
          </w:p>
        </w:tc>
        <w:tc>
          <w:tcPr>
            <w:tcW w:w="7380" w:type="dxa"/>
          </w:tcPr>
          <w:p w:rsidR="00CA4082" w:rsidRPr="00A54976" w:rsidRDefault="007E0F98" w:rsidP="004301B5">
            <w:pPr>
              <w:jc w:val="both"/>
              <w:rPr>
                <w:rFonts w:cs="Times New Roman"/>
                <w:szCs w:val="26"/>
              </w:rPr>
            </w:pPr>
            <w:hyperlink r:id="rId22" w:history="1">
              <w:r w:rsidR="00443362" w:rsidRPr="00443362">
                <w:rPr>
                  <w:rStyle w:val="Hyperlink"/>
                  <w:rFonts w:cs="Times New Roman"/>
                  <w:szCs w:val="26"/>
                </w:rPr>
                <w:t>Danh sách CTĐ đi học lớp bồi dưỡng kết nạp Đảng</w:t>
              </w:r>
            </w:hyperlink>
          </w:p>
        </w:tc>
      </w:tr>
    </w:tbl>
    <w:p w:rsidR="000D31FA" w:rsidRPr="000D31FA" w:rsidRDefault="000D31FA" w:rsidP="000D31FA">
      <w:pPr>
        <w:pStyle w:val="ListParagraph"/>
        <w:rPr>
          <w:b/>
        </w:rPr>
      </w:pPr>
    </w:p>
    <w:p w:rsidR="000D31FA" w:rsidRDefault="000D31FA" w:rsidP="00D91043">
      <w:pPr>
        <w:pStyle w:val="ListParagraph"/>
        <w:numPr>
          <w:ilvl w:val="1"/>
          <w:numId w:val="1"/>
        </w:numPr>
        <w:outlineLvl w:val="1"/>
        <w:rPr>
          <w:b/>
        </w:rPr>
      </w:pPr>
      <w:bookmarkStart w:id="41" w:name="_Toc409594036"/>
      <w:r>
        <w:rPr>
          <w:b/>
        </w:rPr>
        <w:t>Tính năng Cập nhậ</w:t>
      </w:r>
      <w:r w:rsidR="009C4E2A">
        <w:rPr>
          <w:b/>
        </w:rPr>
        <w:t>t hệ số lương</w:t>
      </w:r>
      <w:r>
        <w:rPr>
          <w:b/>
        </w:rPr>
        <w:t xml:space="preserve"> của hệ thống</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D109A7" w:rsidRPr="00A54976" w:rsidRDefault="008E13E9" w:rsidP="004301B5">
            <w:pPr>
              <w:pStyle w:val="ListParagraph"/>
              <w:ind w:left="0"/>
              <w:jc w:val="both"/>
              <w:rPr>
                <w:rFonts w:cs="Times New Roman"/>
                <w:szCs w:val="26"/>
              </w:rPr>
            </w:pPr>
            <w:r>
              <w:rPr>
                <w:rFonts w:cs="Times New Roman"/>
                <w:szCs w:val="26"/>
              </w:rPr>
              <w:t>REQ22</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lastRenderedPageBreak/>
              <w:t>Mức độ ưu tiên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Lợi ích</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7</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Chi phí</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6</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Rủi ro</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Mức 5</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Nội dung</w:t>
            </w:r>
          </w:p>
        </w:tc>
        <w:tc>
          <w:tcPr>
            <w:tcW w:w="7380" w:type="dxa"/>
          </w:tcPr>
          <w:p w:rsidR="00D109A7" w:rsidRPr="00A54976" w:rsidRDefault="00D109A7" w:rsidP="00D109A7">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 xml:space="preserve">t </w:t>
            </w:r>
            <w:r w:rsidR="008E13E9">
              <w:rPr>
                <w:rFonts w:cs="Times New Roman"/>
                <w:szCs w:val="26"/>
              </w:rPr>
              <w:t xml:space="preserve">nhanh </w:t>
            </w:r>
            <w:r>
              <w:rPr>
                <w:rFonts w:cs="Times New Roman"/>
                <w:szCs w:val="26"/>
              </w:rPr>
              <w:t>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Người quản lý Đảng bộ, quản lý Chi bộ.</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D109A7" w:rsidRPr="00A54976" w:rsidRDefault="00D109A7"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D109A7" w:rsidRPr="00A54976" w:rsidTr="004301B5">
        <w:trPr>
          <w:trHeight w:val="2171"/>
        </w:trPr>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Xử lý</w:t>
            </w:r>
          </w:p>
        </w:tc>
        <w:tc>
          <w:tcPr>
            <w:tcW w:w="7380" w:type="dxa"/>
          </w:tcPr>
          <w:p w:rsidR="00D109A7" w:rsidRDefault="00D109A7" w:rsidP="00B72D9C">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8E13E9">
              <w:rPr>
                <w:rFonts w:cs="Times New Roman"/>
                <w:szCs w:val="26"/>
              </w:rPr>
              <w:t xml:space="preserve"> bao gồm danh sách các đơn vị và danh sách các hệ sống lương của các Đảng viên trong đơn vị được quản lý.</w:t>
            </w:r>
          </w:p>
          <w:p w:rsidR="00D109A7" w:rsidRDefault="00D109A7" w:rsidP="00B72D9C">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D109A7" w:rsidRDefault="00D109A7" w:rsidP="00B72D9C">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D109A7" w:rsidRDefault="00D109A7" w:rsidP="00B72D9C">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D109A7" w:rsidRDefault="00D109A7" w:rsidP="00B72D9C">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D109A7" w:rsidRPr="00D109A7" w:rsidRDefault="00D109A7" w:rsidP="00B72D9C">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Kết quả</w:t>
            </w:r>
          </w:p>
        </w:tc>
        <w:tc>
          <w:tcPr>
            <w:tcW w:w="7380" w:type="dxa"/>
          </w:tcPr>
          <w:p w:rsidR="00D109A7" w:rsidRDefault="00D109A7" w:rsidP="004301B5">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D109A7" w:rsidRPr="00A54976" w:rsidRDefault="00D109A7"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109A7" w:rsidRPr="00A54976" w:rsidTr="004301B5">
        <w:tc>
          <w:tcPr>
            <w:tcW w:w="1075" w:type="dxa"/>
            <w:shd w:val="clear" w:color="auto" w:fill="DEEAF6" w:themeFill="accent1" w:themeFillTint="33"/>
          </w:tcPr>
          <w:p w:rsidR="00D109A7" w:rsidRPr="00A54976" w:rsidRDefault="00D109A7" w:rsidP="004301B5">
            <w:pPr>
              <w:pStyle w:val="ListParagraph"/>
              <w:ind w:left="0"/>
              <w:jc w:val="both"/>
              <w:rPr>
                <w:rFonts w:cs="Times New Roman"/>
                <w:b/>
                <w:szCs w:val="26"/>
              </w:rPr>
            </w:pPr>
            <w:r w:rsidRPr="00A54976">
              <w:rPr>
                <w:rFonts w:cs="Times New Roman"/>
                <w:b/>
                <w:szCs w:val="26"/>
              </w:rPr>
              <w:t>Ghi chú</w:t>
            </w:r>
          </w:p>
        </w:tc>
        <w:tc>
          <w:tcPr>
            <w:tcW w:w="7380" w:type="dxa"/>
          </w:tcPr>
          <w:p w:rsidR="00D109A7" w:rsidRPr="00A54976" w:rsidRDefault="00D109A7" w:rsidP="004301B5">
            <w:pPr>
              <w:jc w:val="both"/>
              <w:rPr>
                <w:rFonts w:cs="Times New Roman"/>
                <w:szCs w:val="26"/>
              </w:rPr>
            </w:pPr>
          </w:p>
          <w:p w:rsidR="00D109A7" w:rsidRPr="00A54976" w:rsidRDefault="00D109A7" w:rsidP="004301B5">
            <w:pPr>
              <w:jc w:val="both"/>
              <w:rPr>
                <w:rFonts w:cs="Times New Roman"/>
                <w:szCs w:val="26"/>
              </w:rPr>
            </w:pPr>
          </w:p>
        </w:tc>
      </w:tr>
    </w:tbl>
    <w:p w:rsidR="009C4E2A" w:rsidRPr="00D109A7" w:rsidRDefault="009C4E2A" w:rsidP="00D109A7">
      <w:pPr>
        <w:rPr>
          <w:b/>
        </w:rPr>
      </w:pPr>
    </w:p>
    <w:p w:rsidR="009C4E2A" w:rsidRDefault="009C4E2A" w:rsidP="00D91043">
      <w:pPr>
        <w:pStyle w:val="ListParagraph"/>
        <w:numPr>
          <w:ilvl w:val="1"/>
          <w:numId w:val="1"/>
        </w:numPr>
        <w:outlineLvl w:val="1"/>
        <w:rPr>
          <w:b/>
        </w:rPr>
      </w:pPr>
      <w:bookmarkStart w:id="42" w:name="_Toc409594037"/>
      <w:r>
        <w:rPr>
          <w:b/>
        </w:rPr>
        <w:t xml:space="preserve">Tính năng Lập </w:t>
      </w:r>
      <w:r w:rsidR="007D2F55">
        <w:rPr>
          <w:b/>
        </w:rPr>
        <w:t>DS</w:t>
      </w:r>
      <w:r>
        <w:rPr>
          <w:b/>
        </w:rPr>
        <w:t xml:space="preserve"> bồi dưỡng Đảng viên</w:t>
      </w:r>
      <w:r w:rsidR="00D64CB4">
        <w:rPr>
          <w:b/>
        </w:rPr>
        <w:t xml:space="preserve"> mới</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Mã yêu cầu</w:t>
            </w:r>
          </w:p>
        </w:tc>
        <w:tc>
          <w:tcPr>
            <w:tcW w:w="7380" w:type="dxa"/>
          </w:tcPr>
          <w:p w:rsidR="00072174" w:rsidRPr="00A54976" w:rsidRDefault="008E13E9" w:rsidP="004301B5">
            <w:pPr>
              <w:pStyle w:val="ListParagraph"/>
              <w:ind w:left="0"/>
              <w:jc w:val="both"/>
              <w:rPr>
                <w:rFonts w:cs="Times New Roman"/>
                <w:szCs w:val="26"/>
              </w:rPr>
            </w:pPr>
            <w:r>
              <w:rPr>
                <w:rFonts w:cs="Times New Roman"/>
                <w:szCs w:val="26"/>
              </w:rPr>
              <w:t>REQ23</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Tên yêu cầu</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Mức độ ưu tiên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Chi phí</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6</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Rủi ro</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Mức 5</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Nội dung</w:t>
            </w:r>
          </w:p>
        </w:tc>
        <w:tc>
          <w:tcPr>
            <w:tcW w:w="7380" w:type="dxa"/>
          </w:tcPr>
          <w:p w:rsidR="00072174" w:rsidRPr="00A54976" w:rsidRDefault="00072174" w:rsidP="00072174">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Đối tượng sử dụng</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Người quản lý Đảng bộ</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Tiền điều kiện</w:t>
            </w:r>
          </w:p>
        </w:tc>
        <w:tc>
          <w:tcPr>
            <w:tcW w:w="7380" w:type="dxa"/>
          </w:tcPr>
          <w:p w:rsidR="00072174" w:rsidRPr="00A54976" w:rsidRDefault="00072174" w:rsidP="004301B5">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072174" w:rsidRPr="00A54976" w:rsidTr="004301B5">
        <w:trPr>
          <w:trHeight w:val="2171"/>
        </w:trPr>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Xử lý</w:t>
            </w:r>
          </w:p>
        </w:tc>
        <w:tc>
          <w:tcPr>
            <w:tcW w:w="7380" w:type="dxa"/>
          </w:tcPr>
          <w:p w:rsidR="00072174" w:rsidRDefault="00072174" w:rsidP="00B72D9C">
            <w:pPr>
              <w:pStyle w:val="ListParagraph"/>
              <w:numPr>
                <w:ilvl w:val="0"/>
                <w:numId w:val="30"/>
              </w:numPr>
              <w:jc w:val="both"/>
              <w:rPr>
                <w:rFonts w:cs="Times New Roman"/>
                <w:szCs w:val="26"/>
              </w:rPr>
            </w:pPr>
            <w:r>
              <w:rPr>
                <w:rFonts w:cs="Times New Roman"/>
                <w:szCs w:val="26"/>
              </w:rPr>
              <w:t xml:space="preserve">Hệ thống hiển thị giao diện </w:t>
            </w:r>
            <w:r w:rsidR="00D64CB4">
              <w:rPr>
                <w:rFonts w:cs="Times New Roman"/>
                <w:szCs w:val="26"/>
              </w:rPr>
              <w:t>lập danh sách bồi dưỡng</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D64CB4">
              <w:rPr>
                <w:rFonts w:cs="Times New Roman"/>
                <w:szCs w:val="26"/>
              </w:rPr>
              <w:t xml:space="preserve"> mới.</w:t>
            </w:r>
          </w:p>
          <w:p w:rsidR="00072174" w:rsidRDefault="00D64CB4" w:rsidP="00B72D9C">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072174" w:rsidRPr="00D64CB4" w:rsidRDefault="00072174" w:rsidP="00D64CB4">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D64CB4">
              <w:rPr>
                <w:rFonts w:cs="Times New Roman"/>
                <w:szCs w:val="26"/>
              </w:rPr>
              <w:t>n thêm vào danh sách.</w:t>
            </w:r>
          </w:p>
          <w:p w:rsidR="00072174" w:rsidRDefault="00072174" w:rsidP="00B72D9C">
            <w:pPr>
              <w:pStyle w:val="ListParagraph"/>
              <w:numPr>
                <w:ilvl w:val="0"/>
                <w:numId w:val="30"/>
              </w:numPr>
              <w:jc w:val="both"/>
              <w:rPr>
                <w:rFonts w:cs="Times New Roman"/>
                <w:szCs w:val="26"/>
              </w:rPr>
            </w:pPr>
            <w:r w:rsidRPr="001F098E">
              <w:rPr>
                <w:rFonts w:cs="Times New Roman"/>
                <w:szCs w:val="26"/>
              </w:rPr>
              <w:t>Người dùng bấm nút “</w:t>
            </w:r>
            <w:r w:rsidR="00D64CB4">
              <w:rPr>
                <w:rFonts w:cs="Times New Roman"/>
                <w:szCs w:val="26"/>
              </w:rPr>
              <w:t>Tạo</w:t>
            </w:r>
            <w:r w:rsidRPr="001F098E">
              <w:rPr>
                <w:rFonts w:cs="Times New Roman"/>
                <w:szCs w:val="26"/>
              </w:rPr>
              <w:t>”</w:t>
            </w:r>
            <w:r>
              <w:rPr>
                <w:rFonts w:cs="Times New Roman"/>
                <w:szCs w:val="26"/>
              </w:rPr>
              <w:t>.</w:t>
            </w:r>
          </w:p>
          <w:p w:rsidR="00072174" w:rsidRDefault="00072174" w:rsidP="00B72D9C">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72174"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sidR="00D64CB4">
              <w:rPr>
                <w:rFonts w:cs="Times New Roman"/>
                <w:szCs w:val="26"/>
              </w:rPr>
              <w:t xml:space="preserve"> “Thành công” và tải file Danh sách bồi dưỡng ĐV về máy tính thông qua trình duyệt.</w:t>
            </w:r>
          </w:p>
          <w:p w:rsidR="00072174" w:rsidRPr="00D109A7" w:rsidRDefault="00072174" w:rsidP="00B72D9C">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Kết quả</w:t>
            </w:r>
          </w:p>
        </w:tc>
        <w:tc>
          <w:tcPr>
            <w:tcW w:w="7380" w:type="dxa"/>
          </w:tcPr>
          <w:p w:rsidR="00072174" w:rsidRDefault="00072174" w:rsidP="004301B5">
            <w:pPr>
              <w:pStyle w:val="ListParagraph"/>
              <w:ind w:left="0"/>
              <w:jc w:val="both"/>
              <w:rPr>
                <w:rFonts w:cs="Times New Roman"/>
                <w:szCs w:val="26"/>
              </w:rPr>
            </w:pPr>
            <w:r>
              <w:rPr>
                <w:rFonts w:cs="Times New Roman"/>
                <w:szCs w:val="26"/>
              </w:rPr>
              <w:t xml:space="preserve">Nếu Usecase thực hiện thành công, </w:t>
            </w:r>
            <w:r w:rsidR="00D64CB4">
              <w:rPr>
                <w:rFonts w:cs="Times New Roman"/>
                <w:szCs w:val="26"/>
              </w:rPr>
              <w:t>danh sách bồi dưỡng ĐV mới</w:t>
            </w:r>
            <w:r>
              <w:rPr>
                <w:rFonts w:cs="Times New Roman"/>
                <w:szCs w:val="26"/>
              </w:rPr>
              <w:t xml:space="preserve"> s</w:t>
            </w:r>
            <w:r w:rsidRPr="00D109A7">
              <w:rPr>
                <w:rFonts w:cs="Times New Roman"/>
                <w:szCs w:val="26"/>
              </w:rPr>
              <w:t>ẽ</w:t>
            </w:r>
            <w:r>
              <w:rPr>
                <w:rFonts w:cs="Times New Roman"/>
                <w:szCs w:val="26"/>
              </w:rPr>
              <w:t xml:space="preserve"> đư</w:t>
            </w:r>
            <w:r w:rsidRPr="00D109A7">
              <w:rPr>
                <w:rFonts w:cs="Times New Roman"/>
                <w:szCs w:val="26"/>
              </w:rPr>
              <w:t>ợ</w:t>
            </w:r>
            <w:r w:rsidR="00D64CB4">
              <w:rPr>
                <w:rFonts w:cs="Times New Roman"/>
                <w:szCs w:val="26"/>
              </w:rPr>
              <w:t>c tạo và tải về máy tính.</w:t>
            </w:r>
          </w:p>
          <w:p w:rsidR="00072174" w:rsidRPr="00A54976" w:rsidRDefault="00072174" w:rsidP="004301B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72174" w:rsidRPr="00A54976" w:rsidTr="004301B5">
        <w:tc>
          <w:tcPr>
            <w:tcW w:w="1075" w:type="dxa"/>
            <w:shd w:val="clear" w:color="auto" w:fill="DEEAF6" w:themeFill="accent1" w:themeFillTint="33"/>
          </w:tcPr>
          <w:p w:rsidR="00072174" w:rsidRPr="00A54976" w:rsidRDefault="00072174" w:rsidP="004301B5">
            <w:pPr>
              <w:pStyle w:val="ListParagraph"/>
              <w:ind w:left="0"/>
              <w:jc w:val="both"/>
              <w:rPr>
                <w:rFonts w:cs="Times New Roman"/>
                <w:b/>
                <w:szCs w:val="26"/>
              </w:rPr>
            </w:pPr>
            <w:r w:rsidRPr="00A54976">
              <w:rPr>
                <w:rFonts w:cs="Times New Roman"/>
                <w:b/>
                <w:szCs w:val="26"/>
              </w:rPr>
              <w:t>Ghi chú</w:t>
            </w:r>
          </w:p>
        </w:tc>
        <w:tc>
          <w:tcPr>
            <w:tcW w:w="7380" w:type="dxa"/>
          </w:tcPr>
          <w:p w:rsidR="00072174" w:rsidRPr="00A54976" w:rsidRDefault="00072174" w:rsidP="004301B5">
            <w:pPr>
              <w:jc w:val="both"/>
              <w:rPr>
                <w:rFonts w:cs="Times New Roman"/>
                <w:szCs w:val="26"/>
              </w:rPr>
            </w:pPr>
          </w:p>
          <w:p w:rsidR="00072174" w:rsidRPr="00A54976" w:rsidRDefault="00072174" w:rsidP="004301B5">
            <w:pPr>
              <w:jc w:val="both"/>
              <w:rPr>
                <w:rFonts w:cs="Times New Roman"/>
                <w:szCs w:val="26"/>
              </w:rPr>
            </w:pPr>
          </w:p>
        </w:tc>
      </w:tr>
    </w:tbl>
    <w:p w:rsidR="009C4E2A" w:rsidRPr="009C4E2A" w:rsidRDefault="009C4E2A" w:rsidP="009C4E2A">
      <w:pPr>
        <w:pStyle w:val="ListParagraph"/>
        <w:rPr>
          <w:b/>
        </w:rPr>
      </w:pPr>
    </w:p>
    <w:p w:rsidR="009C4E2A" w:rsidRPr="00F76609" w:rsidRDefault="009C4E2A" w:rsidP="00F76609">
      <w:pPr>
        <w:rPr>
          <w:b/>
        </w:rPr>
      </w:pPr>
    </w:p>
    <w:p w:rsidR="009C4E2A" w:rsidRDefault="009C4E2A" w:rsidP="00D91043">
      <w:pPr>
        <w:pStyle w:val="ListParagraph"/>
        <w:numPr>
          <w:ilvl w:val="1"/>
          <w:numId w:val="1"/>
        </w:numPr>
        <w:outlineLvl w:val="1"/>
        <w:rPr>
          <w:b/>
        </w:rPr>
      </w:pPr>
      <w:bookmarkStart w:id="43" w:name="_Toc409594038"/>
      <w:r>
        <w:rPr>
          <w:b/>
        </w:rPr>
        <w:t xml:space="preserve">Tính năng Lập </w:t>
      </w:r>
      <w:r w:rsidR="00002CFA">
        <w:rPr>
          <w:b/>
        </w:rPr>
        <w:t>g</w:t>
      </w:r>
      <w:r w:rsidR="00002CFA" w:rsidRPr="00002CFA">
        <w:rPr>
          <w:b/>
        </w:rPr>
        <w:t>iấy giới thiệu chuyển sinh hoạt</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REQ24</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Ghi chú</w:t>
            </w:r>
          </w:p>
        </w:tc>
        <w:tc>
          <w:tcPr>
            <w:tcW w:w="7380" w:type="dxa"/>
          </w:tcPr>
          <w:p w:rsidR="000B60F6" w:rsidRPr="00A54976" w:rsidRDefault="007E0F98" w:rsidP="008A6769">
            <w:pPr>
              <w:jc w:val="both"/>
              <w:rPr>
                <w:rFonts w:cs="Times New Roman"/>
                <w:szCs w:val="26"/>
              </w:rPr>
            </w:pPr>
            <w:hyperlink r:id="rId23" w:history="1">
              <w:r w:rsidR="00002CFA" w:rsidRPr="00002CFA">
                <w:rPr>
                  <w:rStyle w:val="Hyperlink"/>
                  <w:rFonts w:cs="Times New Roman"/>
                  <w:szCs w:val="26"/>
                </w:rPr>
                <w:t xml:space="preserve">Giấy chuyển sinh hoạt </w:t>
              </w:r>
              <w:r w:rsidR="00002CFA">
                <w:rPr>
                  <w:rStyle w:val="Hyperlink"/>
                  <w:rFonts w:cs="Times New Roman"/>
                  <w:szCs w:val="26"/>
                </w:rPr>
                <w:t xml:space="preserve">nội bộ </w:t>
              </w:r>
              <w:r w:rsidR="00002CFA" w:rsidRPr="00002CFA">
                <w:rPr>
                  <w:rStyle w:val="Hyperlink"/>
                  <w:rFonts w:cs="Times New Roman"/>
                  <w:szCs w:val="26"/>
                </w:rPr>
                <w:t>loại 5 ô</w:t>
              </w:r>
            </w:hyperlink>
          </w:p>
          <w:p w:rsidR="000B60F6" w:rsidRDefault="007E0F98" w:rsidP="008A6769">
            <w:pPr>
              <w:jc w:val="both"/>
              <w:rPr>
                <w:rFonts w:cs="Times New Roman"/>
                <w:szCs w:val="26"/>
              </w:rPr>
            </w:pPr>
            <w:hyperlink r:id="rId24" w:history="1">
              <w:r w:rsidR="00614721" w:rsidRPr="00614721">
                <w:rPr>
                  <w:rStyle w:val="Hyperlink"/>
                  <w:rFonts w:cs="Times New Roman"/>
                  <w:szCs w:val="26"/>
                </w:rPr>
                <w:t>Giấy chuyển sinh hoạt tạm thời loại 8 ô</w:t>
              </w:r>
            </w:hyperlink>
          </w:p>
          <w:p w:rsidR="00614721" w:rsidRPr="00A54976" w:rsidRDefault="007E0F98" w:rsidP="008A6769">
            <w:pPr>
              <w:jc w:val="both"/>
              <w:rPr>
                <w:rFonts w:cs="Times New Roman"/>
                <w:szCs w:val="26"/>
              </w:rPr>
            </w:pPr>
            <w:hyperlink r:id="rId25" w:history="1">
              <w:r w:rsidR="00614721" w:rsidRPr="00614721">
                <w:rPr>
                  <w:rStyle w:val="Hyperlink"/>
                  <w:rFonts w:cs="Times New Roman"/>
                  <w:szCs w:val="26"/>
                </w:rPr>
                <w:t>Giấy chuyển sinh hoạt chính thức loại 10 ô</w:t>
              </w:r>
            </w:hyperlink>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44" w:name="_Toc409594039"/>
      <w:r>
        <w:rPr>
          <w:b/>
        </w:rPr>
        <w:t>Tính năng Lập danh sách ĐV chuyển ra nước ngoài</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REQ25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6202D9" w:rsidRDefault="006202D9" w:rsidP="006202D9">
      <w:pPr>
        <w:pStyle w:val="ListParagraph"/>
        <w:numPr>
          <w:ilvl w:val="1"/>
          <w:numId w:val="1"/>
        </w:numPr>
        <w:outlineLvl w:val="1"/>
        <w:rPr>
          <w:b/>
        </w:rPr>
      </w:pPr>
      <w:bookmarkStart w:id="45" w:name="_Toc409594040"/>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D64CB4" w:rsidP="008A6769">
            <w:pPr>
              <w:pStyle w:val="ListParagraph"/>
              <w:ind w:left="0"/>
              <w:jc w:val="both"/>
              <w:rPr>
                <w:rFonts w:cs="Times New Roman"/>
                <w:szCs w:val="26"/>
              </w:rPr>
            </w:pPr>
            <w:r>
              <w:rPr>
                <w:rFonts w:cs="Times New Roman"/>
                <w:szCs w:val="26"/>
              </w:rPr>
              <w:t>REQ26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 người quản lý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Xử lý</w:t>
            </w:r>
          </w:p>
        </w:tc>
        <w:tc>
          <w:tcPr>
            <w:tcW w:w="7380" w:type="dxa"/>
          </w:tcPr>
          <w:p w:rsidR="0019608E" w:rsidRDefault="0019608E" w:rsidP="00B72D9C">
            <w:pPr>
              <w:pStyle w:val="ListParagraph"/>
              <w:numPr>
                <w:ilvl w:val="0"/>
                <w:numId w:val="35"/>
              </w:numPr>
              <w:jc w:val="both"/>
              <w:rPr>
                <w:rFonts w:cs="Times New Roman"/>
                <w:szCs w:val="26"/>
              </w:rPr>
            </w:pPr>
            <w:r>
              <w:rPr>
                <w:rFonts w:cs="Times New Roman"/>
                <w:szCs w:val="26"/>
              </w:rPr>
              <w:t xml:space="preserve">Hệ thống hiển thị giao diện Cập nhật phân loại Đảng </w:t>
            </w:r>
            <w:r w:rsidR="00D64CB4">
              <w:rPr>
                <w:rFonts w:cs="Times New Roman"/>
                <w:szCs w:val="26"/>
              </w:rPr>
              <w:t>viên bao gồm danh sách các đơn vị và các Đảng viên trong đơn vị đó.</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năm để hiển thị dữ liệu.</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Chi bộ (đối với người dùng quản lý Đảng bộ)</w:t>
            </w:r>
            <w:r w:rsidR="00D64CB4">
              <w:rPr>
                <w:rFonts w:cs="Times New Roman"/>
                <w:szCs w:val="26"/>
              </w:rPr>
              <w:t xml:space="preserve"> của ĐV cần cập nhật phân loại</w:t>
            </w:r>
          </w:p>
          <w:p w:rsidR="00D64CB4" w:rsidRDefault="00D64CB4" w:rsidP="00B72D9C">
            <w:pPr>
              <w:pStyle w:val="ListParagraph"/>
              <w:numPr>
                <w:ilvl w:val="0"/>
                <w:numId w:val="35"/>
              </w:numPr>
              <w:jc w:val="both"/>
              <w:rPr>
                <w:rFonts w:cs="Times New Roman"/>
                <w:szCs w:val="26"/>
              </w:rPr>
            </w:pPr>
            <w:r>
              <w:rPr>
                <w:rFonts w:cs="Times New Roman"/>
                <w:szCs w:val="26"/>
              </w:rPr>
              <w:t>Người dùng chọn ĐV cần cập nhật phân loại.</w:t>
            </w:r>
          </w:p>
          <w:p w:rsidR="0019608E" w:rsidRDefault="0019608E" w:rsidP="00B72D9C">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19608E" w:rsidRDefault="0019608E" w:rsidP="00B72D9C">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5"/>
              </w:numPr>
              <w:jc w:val="both"/>
              <w:rPr>
                <w:rFonts w:cs="Times New Roman"/>
                <w:szCs w:val="26"/>
              </w:rPr>
            </w:pPr>
            <w:r>
              <w:rPr>
                <w:rFonts w:cs="Times New Roman"/>
                <w:szCs w:val="26"/>
              </w:rPr>
              <w:t xml:space="preserve">Nếu người dùng bấm nút “In”, hệ thống sẽ </w:t>
            </w:r>
            <w:r w:rsidR="00D64CB4">
              <w:rPr>
                <w:rFonts w:cs="Times New Roman"/>
                <w:szCs w:val="26"/>
              </w:rPr>
              <w:t xml:space="preserve">tạo bản in </w:t>
            </w:r>
            <w:r>
              <w:rPr>
                <w:rFonts w:cs="Times New Roman"/>
                <w:szCs w:val="26"/>
              </w:rPr>
              <w:t>danh sách phân loại Đảng viên.</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w:t>
            </w:r>
            <w:r w:rsidR="00D64CB4">
              <w:rPr>
                <w:rFonts w:cs="Times New Roman"/>
                <w:szCs w:val="26"/>
              </w:rPr>
              <w:t>n thành công, mức p</w:t>
            </w:r>
            <w:r>
              <w:rPr>
                <w:rFonts w:cs="Times New Roman"/>
                <w:szCs w:val="26"/>
              </w:rPr>
              <w:t>hân loại Đả</w:t>
            </w:r>
            <w:r w:rsidR="00D64CB4">
              <w:rPr>
                <w:rFonts w:cs="Times New Roman"/>
                <w:szCs w:val="26"/>
              </w:rPr>
              <w:t xml:space="preserve">ng viên </w:t>
            </w:r>
            <w:r>
              <w:rPr>
                <w:rFonts w:cs="Times New Roman"/>
                <w:szCs w:val="26"/>
              </w:rPr>
              <w:t>đượ</w:t>
            </w:r>
            <w:r w:rsidR="00D64CB4">
              <w:rPr>
                <w:rFonts w:cs="Times New Roman"/>
                <w:szCs w:val="26"/>
              </w:rPr>
              <w:t>c cập nhật thành công</w:t>
            </w:r>
            <w:r>
              <w:rPr>
                <w:rFonts w:cs="Times New Roman"/>
                <w:szCs w:val="26"/>
              </w:rPr>
              <w:t>.</w:t>
            </w:r>
          </w:p>
          <w:p w:rsidR="00D64CB4" w:rsidRDefault="00D64CB4" w:rsidP="008A6769">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6" w:name="_Toc409594041"/>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4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19608E" w:rsidRPr="00A54976" w:rsidRDefault="00D64CB4" w:rsidP="008A6769">
            <w:pPr>
              <w:pStyle w:val="ListParagraph"/>
              <w:ind w:left="0"/>
              <w:jc w:val="both"/>
              <w:rPr>
                <w:rFonts w:cs="Times New Roman"/>
                <w:szCs w:val="26"/>
              </w:rPr>
            </w:pPr>
            <w:r>
              <w:rPr>
                <w:rFonts w:cs="Times New Roman"/>
                <w:szCs w:val="26"/>
              </w:rPr>
              <w:t>REQ27</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Lợi ích</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Chi phí</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6</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Rủi ro</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Mức 5</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Nội dung</w:t>
            </w:r>
          </w:p>
        </w:tc>
        <w:tc>
          <w:tcPr>
            <w:tcW w:w="7380" w:type="dxa"/>
          </w:tcPr>
          <w:p w:rsidR="0019608E" w:rsidRPr="00A54976" w:rsidRDefault="0019608E"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lastRenderedPageBreak/>
              <w:t>Đối tượng sử dụng</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Người quản lý Đảng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19608E" w:rsidRPr="00A54976" w:rsidRDefault="0019608E"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19608E" w:rsidRPr="00A54976" w:rsidTr="008A6769">
        <w:trPr>
          <w:trHeight w:val="2171"/>
        </w:trPr>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Xử lý</w:t>
            </w:r>
          </w:p>
        </w:tc>
        <w:tc>
          <w:tcPr>
            <w:tcW w:w="7380" w:type="dxa"/>
          </w:tcPr>
          <w:p w:rsidR="0019608E" w:rsidRDefault="0019608E" w:rsidP="00B72D9C">
            <w:pPr>
              <w:pStyle w:val="ListParagraph"/>
              <w:numPr>
                <w:ilvl w:val="0"/>
                <w:numId w:val="36"/>
              </w:numPr>
              <w:jc w:val="both"/>
              <w:rPr>
                <w:rFonts w:cs="Times New Roman"/>
                <w:szCs w:val="26"/>
              </w:rPr>
            </w:pPr>
            <w:r>
              <w:rPr>
                <w:rFonts w:cs="Times New Roman"/>
                <w:szCs w:val="26"/>
              </w:rPr>
              <w:t>Hệ thống hiển thị giao diện Cập nhật phân loại Chi bộ</w:t>
            </w:r>
            <w:r w:rsidR="00D64CB4">
              <w:rPr>
                <w:rFonts w:cs="Times New Roman"/>
                <w:szCs w:val="26"/>
              </w:rPr>
              <w:t xml:space="preserve"> bao gồm danh sách các đơn vị và năm</w:t>
            </w:r>
          </w:p>
          <w:p w:rsidR="0019608E" w:rsidRDefault="0019608E" w:rsidP="00B72D9C">
            <w:pPr>
              <w:pStyle w:val="ListParagraph"/>
              <w:numPr>
                <w:ilvl w:val="0"/>
                <w:numId w:val="36"/>
              </w:numPr>
              <w:jc w:val="both"/>
              <w:rPr>
                <w:rFonts w:cs="Times New Roman"/>
                <w:szCs w:val="26"/>
              </w:rPr>
            </w:pPr>
            <w:r>
              <w:rPr>
                <w:rFonts w:cs="Times New Roman"/>
                <w:szCs w:val="26"/>
              </w:rPr>
              <w:t>Người dùng chọn năm cần hiển thị dữ liệu.</w:t>
            </w:r>
          </w:p>
          <w:p w:rsidR="0019608E" w:rsidRDefault="0019608E" w:rsidP="00B72D9C">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19608E" w:rsidRDefault="0019608E" w:rsidP="00B72D9C">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19608E" w:rsidRDefault="0019608E" w:rsidP="00B72D9C">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9608E" w:rsidRDefault="0019608E" w:rsidP="00B72D9C">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9608E" w:rsidRPr="00D109A7" w:rsidRDefault="0019608E" w:rsidP="00B72D9C">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Kết quả</w:t>
            </w:r>
          </w:p>
        </w:tc>
        <w:tc>
          <w:tcPr>
            <w:tcW w:w="7380" w:type="dxa"/>
          </w:tcPr>
          <w:p w:rsidR="0019608E" w:rsidRDefault="0019608E" w:rsidP="008A6769">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D64CB4" w:rsidRDefault="00D64CB4" w:rsidP="008A6769">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19608E" w:rsidRPr="00A54976" w:rsidRDefault="0019608E"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9608E" w:rsidRPr="00A54976" w:rsidTr="008A6769">
        <w:tc>
          <w:tcPr>
            <w:tcW w:w="1075" w:type="dxa"/>
            <w:shd w:val="clear" w:color="auto" w:fill="DEEAF6" w:themeFill="accent1" w:themeFillTint="33"/>
          </w:tcPr>
          <w:p w:rsidR="0019608E" w:rsidRPr="00A54976" w:rsidRDefault="0019608E" w:rsidP="008A6769">
            <w:pPr>
              <w:pStyle w:val="ListParagraph"/>
              <w:ind w:left="0"/>
              <w:jc w:val="both"/>
              <w:rPr>
                <w:rFonts w:cs="Times New Roman"/>
                <w:b/>
                <w:szCs w:val="26"/>
              </w:rPr>
            </w:pPr>
            <w:r w:rsidRPr="00A54976">
              <w:rPr>
                <w:rFonts w:cs="Times New Roman"/>
                <w:b/>
                <w:szCs w:val="26"/>
              </w:rPr>
              <w:t>Ghi chú</w:t>
            </w:r>
          </w:p>
        </w:tc>
        <w:tc>
          <w:tcPr>
            <w:tcW w:w="7380" w:type="dxa"/>
          </w:tcPr>
          <w:p w:rsidR="0019608E" w:rsidRPr="00A54976" w:rsidRDefault="0019608E" w:rsidP="008A6769">
            <w:pPr>
              <w:jc w:val="both"/>
              <w:rPr>
                <w:rFonts w:cs="Times New Roman"/>
                <w:szCs w:val="26"/>
              </w:rPr>
            </w:pPr>
          </w:p>
          <w:p w:rsidR="0019608E" w:rsidRPr="00A54976" w:rsidRDefault="0019608E"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7" w:name="_Toc409594042"/>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D64CB4" w:rsidP="008A6769">
            <w:pPr>
              <w:pStyle w:val="ListParagraph"/>
              <w:ind w:left="0"/>
              <w:jc w:val="both"/>
              <w:rPr>
                <w:rFonts w:cs="Times New Roman"/>
                <w:szCs w:val="26"/>
              </w:rPr>
            </w:pPr>
            <w:r>
              <w:rPr>
                <w:rFonts w:cs="Times New Roman"/>
                <w:szCs w:val="26"/>
              </w:rPr>
              <w:t>REQ28</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lastRenderedPageBreak/>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w:t>
            </w:r>
            <w:r w:rsidR="00D64CB4">
              <w:rPr>
                <w:rFonts w:cs="Times New Roman"/>
                <w:szCs w:val="26"/>
              </w:rPr>
              <w:t>ng bao gồm danh sách các đơn vị và danh sách các Đảng viên</w:t>
            </w:r>
          </w:p>
          <w:p w:rsidR="00D64CB4" w:rsidRDefault="00F76609" w:rsidP="00B72D9C">
            <w:pPr>
              <w:pStyle w:val="ListParagraph"/>
              <w:numPr>
                <w:ilvl w:val="0"/>
                <w:numId w:val="37"/>
              </w:numPr>
              <w:jc w:val="both"/>
              <w:rPr>
                <w:rFonts w:cs="Times New Roman"/>
                <w:szCs w:val="26"/>
              </w:rPr>
            </w:pPr>
            <w:r>
              <w:rPr>
                <w:rFonts w:cs="Times New Roman"/>
                <w:szCs w:val="26"/>
              </w:rPr>
              <w:t>Người dùng chọn Đảng viên cần đề nghị cấp thẻ Đả</w:t>
            </w:r>
            <w:r w:rsidR="00D64CB4">
              <w:rPr>
                <w:rFonts w:cs="Times New Roman"/>
                <w:szCs w:val="26"/>
              </w:rPr>
              <w:t>ng</w:t>
            </w:r>
          </w:p>
          <w:p w:rsidR="00F76609" w:rsidRDefault="00D64CB4" w:rsidP="00B72D9C">
            <w:pPr>
              <w:pStyle w:val="ListParagraph"/>
              <w:numPr>
                <w:ilvl w:val="0"/>
                <w:numId w:val="37"/>
              </w:numPr>
              <w:jc w:val="both"/>
              <w:rPr>
                <w:rFonts w:cs="Times New Roman"/>
                <w:szCs w:val="26"/>
              </w:rPr>
            </w:pPr>
            <w:r>
              <w:rPr>
                <w:rFonts w:cs="Times New Roman"/>
                <w:szCs w:val="26"/>
              </w:rPr>
              <w:t xml:space="preserve">Người dùng nhập các thông tin </w:t>
            </w:r>
            <w:r w:rsidR="0036073A">
              <w:rPr>
                <w:rFonts w:cs="Times New Roman"/>
                <w:szCs w:val="26"/>
              </w:rPr>
              <w:t>Người lập danh sách, Chức vụ người lập.</w:t>
            </w:r>
          </w:p>
          <w:p w:rsidR="00F76609" w:rsidRDefault="00F76609" w:rsidP="00B72D9C">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7E0F98" w:rsidP="008A6769">
            <w:pPr>
              <w:jc w:val="both"/>
              <w:rPr>
                <w:rFonts w:cs="Times New Roman"/>
                <w:szCs w:val="26"/>
              </w:rPr>
            </w:pPr>
            <w:hyperlink r:id="rId26" w:history="1">
              <w:r w:rsidR="00443362" w:rsidRPr="00443362">
                <w:rPr>
                  <w:rStyle w:val="Hyperlink"/>
                  <w:rFonts w:cs="Times New Roman"/>
                  <w:szCs w:val="26"/>
                </w:rPr>
                <w:t>Danh sách đề nghị cấp thẻ Đảng</w:t>
              </w:r>
            </w:hyperlink>
          </w:p>
          <w:p w:rsidR="00F76609" w:rsidRPr="00A54976" w:rsidRDefault="00F76609" w:rsidP="008A6769">
            <w:pPr>
              <w:jc w:val="both"/>
              <w:rPr>
                <w:rFonts w:cs="Times New Roman"/>
                <w:szCs w:val="26"/>
              </w:rPr>
            </w:pPr>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8" w:name="_Toc409594043"/>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F76609" w:rsidRPr="00A54976" w:rsidRDefault="00D64CB4" w:rsidP="008A6769">
            <w:pPr>
              <w:pStyle w:val="ListParagraph"/>
              <w:ind w:left="0"/>
              <w:jc w:val="both"/>
              <w:rPr>
                <w:rFonts w:cs="Times New Roman"/>
                <w:szCs w:val="26"/>
              </w:rPr>
            </w:pPr>
            <w:r>
              <w:rPr>
                <w:rFonts w:cs="Times New Roman"/>
                <w:szCs w:val="26"/>
              </w:rPr>
              <w:t>REQ29</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Lợi ích</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Chi phí</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6</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Rủi ro</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Mức 5</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Nội dung</w:t>
            </w:r>
          </w:p>
        </w:tc>
        <w:tc>
          <w:tcPr>
            <w:tcW w:w="7380" w:type="dxa"/>
          </w:tcPr>
          <w:p w:rsidR="00F76609" w:rsidRPr="00A54976" w:rsidRDefault="00F7660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Người quản lý Đảng bộ</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F76609" w:rsidRPr="00A54976" w:rsidRDefault="00F7660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F76609" w:rsidRPr="00A54976" w:rsidTr="008A6769">
        <w:trPr>
          <w:trHeight w:val="2171"/>
        </w:trPr>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Xử lý</w:t>
            </w:r>
          </w:p>
        </w:tc>
        <w:tc>
          <w:tcPr>
            <w:tcW w:w="7380" w:type="dxa"/>
          </w:tcPr>
          <w:p w:rsidR="00F76609" w:rsidRDefault="00F76609" w:rsidP="00B72D9C">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w:t>
            </w:r>
            <w:r w:rsidR="00D64CB4">
              <w:rPr>
                <w:rFonts w:cs="Times New Roman"/>
                <w:szCs w:val="26"/>
              </w:rPr>
              <w:t>ng bao gồm danh sách các đơn vị và danh sách các Đảng viên của đơn vị đó.</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F76609" w:rsidRDefault="00F76609" w:rsidP="00B72D9C">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F76609" w:rsidRDefault="00F76609" w:rsidP="00B72D9C">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F76609" w:rsidRDefault="00F76609" w:rsidP="00B72D9C">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F76609" w:rsidRDefault="00F76609" w:rsidP="00B72D9C">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F76609" w:rsidRPr="00D109A7" w:rsidRDefault="00F76609" w:rsidP="00B72D9C">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Kết quả</w:t>
            </w:r>
          </w:p>
        </w:tc>
        <w:tc>
          <w:tcPr>
            <w:tcW w:w="7380" w:type="dxa"/>
          </w:tcPr>
          <w:p w:rsidR="00F76609" w:rsidRDefault="00F76609" w:rsidP="008A6769">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F76609" w:rsidRPr="00A54976" w:rsidRDefault="00F7660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76609" w:rsidRPr="00A54976" w:rsidTr="008A6769">
        <w:tc>
          <w:tcPr>
            <w:tcW w:w="1075" w:type="dxa"/>
            <w:shd w:val="clear" w:color="auto" w:fill="DEEAF6" w:themeFill="accent1" w:themeFillTint="33"/>
          </w:tcPr>
          <w:p w:rsidR="00F76609" w:rsidRPr="00A54976" w:rsidRDefault="00F76609" w:rsidP="008A6769">
            <w:pPr>
              <w:pStyle w:val="ListParagraph"/>
              <w:ind w:left="0"/>
              <w:jc w:val="both"/>
              <w:rPr>
                <w:rFonts w:cs="Times New Roman"/>
                <w:b/>
                <w:szCs w:val="26"/>
              </w:rPr>
            </w:pPr>
            <w:r w:rsidRPr="00A54976">
              <w:rPr>
                <w:rFonts w:cs="Times New Roman"/>
                <w:b/>
                <w:szCs w:val="26"/>
              </w:rPr>
              <w:t>Ghi chú</w:t>
            </w:r>
          </w:p>
        </w:tc>
        <w:tc>
          <w:tcPr>
            <w:tcW w:w="7380" w:type="dxa"/>
          </w:tcPr>
          <w:p w:rsidR="00F76609" w:rsidRPr="00A54976" w:rsidRDefault="007E0F98" w:rsidP="008A6769">
            <w:pPr>
              <w:jc w:val="both"/>
              <w:rPr>
                <w:rFonts w:cs="Times New Roman"/>
                <w:szCs w:val="26"/>
              </w:rPr>
            </w:pPr>
            <w:hyperlink r:id="rId27" w:history="1">
              <w:r w:rsidR="00443362" w:rsidRPr="00443362">
                <w:rPr>
                  <w:rStyle w:val="Hyperlink"/>
                  <w:rFonts w:cs="Times New Roman"/>
                  <w:szCs w:val="26"/>
                </w:rPr>
                <w:t>Danh sách đề nghị cấp huy hiệu Đảng</w:t>
              </w:r>
            </w:hyperlink>
          </w:p>
        </w:tc>
      </w:tr>
    </w:tbl>
    <w:p w:rsidR="006202D9" w:rsidRPr="006202D9" w:rsidRDefault="006202D9" w:rsidP="006202D9">
      <w:pPr>
        <w:pStyle w:val="ListParagraph"/>
        <w:rPr>
          <w:b/>
        </w:rPr>
      </w:pPr>
    </w:p>
    <w:p w:rsidR="006202D9" w:rsidRDefault="006202D9" w:rsidP="006202D9">
      <w:pPr>
        <w:pStyle w:val="ListParagraph"/>
        <w:numPr>
          <w:ilvl w:val="1"/>
          <w:numId w:val="1"/>
        </w:numPr>
        <w:outlineLvl w:val="1"/>
        <w:rPr>
          <w:b/>
        </w:rPr>
      </w:pPr>
      <w:bookmarkStart w:id="49" w:name="_Toc409594044"/>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REQ30</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Lập giấy xin ý kiến nhận xét Đảng viên dự bị</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5</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F5B33" w:rsidRDefault="001F5B33" w:rsidP="001F5B33">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1F5B33" w:rsidRDefault="001F5B33" w:rsidP="001F5B33">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1F5B33" w:rsidRDefault="001F5B33" w:rsidP="001F5B33">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1F5B33" w:rsidRDefault="001F5B33" w:rsidP="001F5B33">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1F5B33" w:rsidRDefault="001F5B33" w:rsidP="001F5B33">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F5B33" w:rsidRDefault="001F5B33" w:rsidP="001F5B33">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1F5B33" w:rsidRDefault="001F5B33" w:rsidP="001F5B33">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1F5B33" w:rsidRPr="00D109A7" w:rsidRDefault="001F5B33" w:rsidP="001F5B33">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1F5B33" w:rsidRDefault="001F5B33" w:rsidP="001F5B33">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1F5B33" w:rsidRPr="00A54976" w:rsidRDefault="001F5B33" w:rsidP="001F5B3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Ghi chú</w:t>
            </w:r>
          </w:p>
        </w:tc>
        <w:tc>
          <w:tcPr>
            <w:tcW w:w="7380" w:type="dxa"/>
          </w:tcPr>
          <w:p w:rsidR="001F5B33" w:rsidRDefault="001F5B33" w:rsidP="001F5B33">
            <w:pPr>
              <w:jc w:val="both"/>
              <w:rPr>
                <w:rFonts w:cs="Times New Roman"/>
                <w:b/>
                <w:i/>
                <w:szCs w:val="26"/>
              </w:rPr>
            </w:pPr>
            <w:r w:rsidRPr="00ED5959">
              <w:rPr>
                <w:rFonts w:cs="Times New Roman"/>
                <w:szCs w:val="26"/>
              </w:rPr>
              <w:t xml:space="preserve">Chi ủy gởi công văn </w:t>
            </w:r>
            <w:hyperlink r:id="rId28" w:history="1">
              <w:r w:rsidRPr="00ED5959">
                <w:rPr>
                  <w:rStyle w:val="Hyperlink"/>
                  <w:rFonts w:cs="Times New Roman"/>
                  <w:b/>
                  <w:i/>
                  <w:szCs w:val="26"/>
                </w:rPr>
                <w:t>Xin</w:t>
              </w:r>
              <w:r w:rsidRPr="00ED5959">
                <w:rPr>
                  <w:rStyle w:val="Hyperlink"/>
                  <w:rFonts w:cs="Times New Roman"/>
                  <w:szCs w:val="26"/>
                </w:rPr>
                <w:t xml:space="preserve"> </w:t>
              </w:r>
              <w:r w:rsidRPr="00ED5959">
                <w:rPr>
                  <w:rStyle w:val="Hyperlink"/>
                  <w:rFonts w:cs="Times New Roman"/>
                  <w:b/>
                  <w:i/>
                  <w:szCs w:val="26"/>
                </w:rPr>
                <w:t>ý kiến đoàn thể nơi công tác</w:t>
              </w:r>
            </w:hyperlink>
          </w:p>
          <w:p w:rsidR="001F5B33" w:rsidRPr="00ED5959" w:rsidRDefault="007E0F98" w:rsidP="001F5B33">
            <w:pPr>
              <w:jc w:val="both"/>
              <w:rPr>
                <w:rFonts w:cs="Times New Roman"/>
                <w:szCs w:val="26"/>
              </w:rPr>
            </w:pPr>
            <w:hyperlink r:id="rId29" w:history="1">
              <w:r w:rsidR="001F5B33" w:rsidRPr="00ED5959">
                <w:rPr>
                  <w:rStyle w:val="Hyperlink"/>
                  <w:b/>
                  <w:i/>
                </w:rPr>
                <w:t>Xin ý</w:t>
              </w:r>
              <w:r w:rsidR="001F5B33" w:rsidRPr="00ED5959">
                <w:rPr>
                  <w:rStyle w:val="Hyperlink"/>
                </w:rPr>
                <w:t xml:space="preserve"> </w:t>
              </w:r>
              <w:r w:rsidR="001F5B33" w:rsidRPr="00ED5959">
                <w:rPr>
                  <w:rStyle w:val="Hyperlink"/>
                  <w:b/>
                  <w:i/>
                </w:rPr>
                <w:t>kiến của chi bộ ở địa phương</w:t>
              </w:r>
              <w:r w:rsidR="001F5B33" w:rsidRPr="00ED5959">
                <w:rPr>
                  <w:rStyle w:val="Hyperlink"/>
                </w:rPr>
                <w:t xml:space="preserve"> </w:t>
              </w:r>
            </w:hyperlink>
            <w:r w:rsidR="001F5B33">
              <w:t xml:space="preserve"> </w:t>
            </w:r>
          </w:p>
          <w:p w:rsidR="001F5B33" w:rsidRPr="00A54976" w:rsidRDefault="001F5B33" w:rsidP="001F5B33">
            <w:pPr>
              <w:jc w:val="both"/>
              <w:rPr>
                <w:rFonts w:cs="Times New Roman"/>
                <w:szCs w:val="26"/>
              </w:rPr>
            </w:pPr>
          </w:p>
        </w:tc>
      </w:tr>
    </w:tbl>
    <w:p w:rsidR="001F5B33" w:rsidRDefault="001F5B33" w:rsidP="001F5B33">
      <w:pPr>
        <w:pStyle w:val="ListParagraph"/>
        <w:outlineLvl w:val="1"/>
        <w:rPr>
          <w:b/>
        </w:rPr>
      </w:pPr>
    </w:p>
    <w:p w:rsidR="001F5B33" w:rsidRDefault="001F5B33" w:rsidP="006202D9">
      <w:pPr>
        <w:pStyle w:val="ListParagraph"/>
        <w:numPr>
          <w:ilvl w:val="1"/>
          <w:numId w:val="1"/>
        </w:numPr>
        <w:outlineLvl w:val="1"/>
        <w:rPr>
          <w:b/>
        </w:rPr>
      </w:pPr>
      <w:bookmarkStart w:id="50" w:name="_Toc409594045"/>
      <w:r>
        <w:rPr>
          <w:b/>
        </w:rPr>
        <w:t>Tính năng Đăng nhập</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5</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Không</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1F5B33" w:rsidRDefault="001F5B33" w:rsidP="001F5B33">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1F5B33" w:rsidRDefault="001F5B33" w:rsidP="001F5B33">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1F5B33" w:rsidRDefault="001F5B33" w:rsidP="001F5B33">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1F5B33" w:rsidRDefault="001F5B33" w:rsidP="001F5B33">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1F5B33" w:rsidRPr="00D109A7" w:rsidRDefault="001F5B33" w:rsidP="001F5B33">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1F5B33" w:rsidRPr="00D109A7" w:rsidRDefault="001F5B33" w:rsidP="001F5B33">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1F5B33" w:rsidRDefault="001F5B33" w:rsidP="001F5B33">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1F5B33" w:rsidRPr="00A54976" w:rsidRDefault="001F5B33" w:rsidP="001F5B3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Ghi chú</w:t>
            </w:r>
          </w:p>
        </w:tc>
        <w:tc>
          <w:tcPr>
            <w:tcW w:w="7380" w:type="dxa"/>
          </w:tcPr>
          <w:p w:rsidR="001F5B33" w:rsidRPr="00A54976" w:rsidRDefault="001F5B33" w:rsidP="001F5B33">
            <w:pPr>
              <w:jc w:val="both"/>
              <w:rPr>
                <w:rFonts w:cs="Times New Roman"/>
                <w:szCs w:val="26"/>
              </w:rPr>
            </w:pPr>
            <w:r>
              <w:rPr>
                <w:rFonts w:cs="Times New Roman"/>
                <w:szCs w:val="26"/>
              </w:rPr>
              <w:t>Tài khoản được tạo khi Cập nhật danh mục cho Chi bộ.</w:t>
            </w:r>
          </w:p>
        </w:tc>
      </w:tr>
    </w:tbl>
    <w:p w:rsidR="001F5B33" w:rsidRDefault="001F5B33" w:rsidP="001F5B33">
      <w:pPr>
        <w:pStyle w:val="ListParagraph"/>
        <w:outlineLvl w:val="1"/>
        <w:rPr>
          <w:b/>
        </w:rPr>
      </w:pPr>
    </w:p>
    <w:p w:rsidR="001F5B33" w:rsidRDefault="001F5B33" w:rsidP="001F5B33">
      <w:pPr>
        <w:pStyle w:val="ListParagraph"/>
        <w:numPr>
          <w:ilvl w:val="1"/>
          <w:numId w:val="1"/>
        </w:numPr>
        <w:outlineLvl w:val="1"/>
        <w:rPr>
          <w:b/>
        </w:rPr>
      </w:pPr>
      <w:bookmarkStart w:id="51" w:name="_Toc409594046"/>
      <w:r>
        <w:rPr>
          <w:b/>
        </w:rPr>
        <w:t>Tính năng Đăng xuất</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Mã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REQ</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Tên yêu cầu</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xuất</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Mức độ ưu tiên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w:t>
            </w:r>
            <w:r w:rsidRPr="00D109A7">
              <w:rPr>
                <w:rFonts w:cs="Times New Roman"/>
                <w:szCs w:val="26"/>
              </w:rPr>
              <w:t>ức</w:t>
            </w:r>
            <w:r w:rsidR="002510B0">
              <w:rPr>
                <w:rFonts w:cs="Times New Roman"/>
                <w:szCs w:val="26"/>
              </w:rPr>
              <w:t xml:space="preserve"> 6</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Lợi ích</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8</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Chi phí</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4</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Rủi ro</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Mức 4</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Nội dung</w:t>
            </w:r>
          </w:p>
        </w:tc>
        <w:tc>
          <w:tcPr>
            <w:tcW w:w="7380" w:type="dxa"/>
          </w:tcPr>
          <w:p w:rsidR="001F5B33" w:rsidRPr="00A54976" w:rsidRDefault="001F5B33" w:rsidP="001F5B33">
            <w:pPr>
              <w:jc w:val="both"/>
              <w:rPr>
                <w:rFonts w:cs="Times New Roman"/>
                <w:szCs w:val="26"/>
              </w:rPr>
            </w:pPr>
            <w:r w:rsidRPr="00A54976">
              <w:rPr>
                <w:rFonts w:cs="Times New Roman"/>
                <w:szCs w:val="26"/>
              </w:rPr>
              <w:t xml:space="preserve">Tính năng này giúp cho người dùng </w:t>
            </w:r>
            <w:r>
              <w:rPr>
                <w:rFonts w:cs="Times New Roman"/>
                <w:szCs w:val="26"/>
              </w:rPr>
              <w:t>có thể đăng xuất khỏi hệ thống.</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Đối tượng sử dụng</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Người quản lý Đảng bộ, người quản lý Chi bộ</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Tiền điều kiện</w:t>
            </w:r>
          </w:p>
        </w:tc>
        <w:tc>
          <w:tcPr>
            <w:tcW w:w="7380" w:type="dxa"/>
          </w:tcPr>
          <w:p w:rsidR="001F5B33" w:rsidRPr="00A54976" w:rsidRDefault="001F5B33" w:rsidP="001F5B33">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1F5B33" w:rsidRPr="00A54976" w:rsidTr="001F5B33">
        <w:trPr>
          <w:trHeight w:val="1408"/>
        </w:trPr>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Xử lý</w:t>
            </w:r>
          </w:p>
        </w:tc>
        <w:tc>
          <w:tcPr>
            <w:tcW w:w="7380" w:type="dxa"/>
          </w:tcPr>
          <w:p w:rsidR="001F5B33" w:rsidRDefault="001F5B33" w:rsidP="001F5B33">
            <w:pPr>
              <w:pStyle w:val="ListParagraph"/>
              <w:numPr>
                <w:ilvl w:val="0"/>
                <w:numId w:val="43"/>
              </w:numPr>
              <w:jc w:val="both"/>
              <w:rPr>
                <w:rFonts w:cs="Times New Roman"/>
                <w:szCs w:val="26"/>
              </w:rPr>
            </w:pPr>
            <w:r>
              <w:rPr>
                <w:rFonts w:cs="Times New Roman"/>
                <w:szCs w:val="26"/>
              </w:rPr>
              <w:t xml:space="preserve">Người dùng </w:t>
            </w:r>
            <w:r w:rsidR="00DB7645">
              <w:rPr>
                <w:rFonts w:cs="Times New Roman"/>
                <w:szCs w:val="26"/>
              </w:rPr>
              <w:t>bấm vào nút “Đăng xuất”.</w:t>
            </w:r>
            <w:r>
              <w:rPr>
                <w:rFonts w:cs="Times New Roman"/>
                <w:szCs w:val="26"/>
              </w:rPr>
              <w:t xml:space="preserve"> </w:t>
            </w:r>
          </w:p>
          <w:p w:rsidR="001F5B33" w:rsidRDefault="001F5B33" w:rsidP="00DB7645">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 xml:space="preserve">nh </w:t>
            </w:r>
            <w:r w:rsidR="00DB7645">
              <w:rPr>
                <w:rFonts w:cs="Times New Roman"/>
                <w:szCs w:val="26"/>
              </w:rPr>
              <w:t>đăng xuất</w:t>
            </w:r>
            <w:r>
              <w:rPr>
                <w:rFonts w:cs="Times New Roman"/>
                <w:szCs w:val="26"/>
              </w:rPr>
              <w:t>.</w:t>
            </w:r>
          </w:p>
          <w:p w:rsidR="00DB7645" w:rsidRPr="00D109A7" w:rsidRDefault="00DB7645" w:rsidP="00DB7645">
            <w:pPr>
              <w:pStyle w:val="ListParagraph"/>
              <w:numPr>
                <w:ilvl w:val="0"/>
                <w:numId w:val="43"/>
              </w:numPr>
              <w:jc w:val="both"/>
              <w:rPr>
                <w:rFonts w:cs="Times New Roman"/>
                <w:szCs w:val="26"/>
              </w:rPr>
            </w:pPr>
            <w:r>
              <w:rPr>
                <w:rFonts w:cs="Times New Roman"/>
                <w:szCs w:val="26"/>
              </w:rPr>
              <w:t>Hệ thống chuyển sang trang Đăng nhập.</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t>Kết quả</w:t>
            </w:r>
          </w:p>
        </w:tc>
        <w:tc>
          <w:tcPr>
            <w:tcW w:w="7380" w:type="dxa"/>
          </w:tcPr>
          <w:p w:rsidR="00DB7645" w:rsidRDefault="001F5B33" w:rsidP="00DB7645">
            <w:pPr>
              <w:pStyle w:val="ListParagraph"/>
              <w:ind w:left="0"/>
              <w:jc w:val="both"/>
              <w:rPr>
                <w:rFonts w:cs="Times New Roman"/>
                <w:szCs w:val="26"/>
              </w:rPr>
            </w:pPr>
            <w:r>
              <w:rPr>
                <w:rFonts w:cs="Times New Roman"/>
                <w:szCs w:val="26"/>
              </w:rPr>
              <w:t xml:space="preserve">Nếu Usecase thực hiện thành công, </w:t>
            </w:r>
            <w:r w:rsidR="00DB7645">
              <w:rPr>
                <w:rFonts w:cs="Times New Roman"/>
                <w:szCs w:val="26"/>
              </w:rPr>
              <w:t>tải khoản hiện tại của hệ thống sẽ được đăng xuất và chuyển về trang đăng nhập.</w:t>
            </w:r>
          </w:p>
          <w:p w:rsidR="001F5B33" w:rsidRPr="00A54976" w:rsidRDefault="001F5B33" w:rsidP="00DB7645">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1F5B33" w:rsidRPr="00A54976" w:rsidTr="001F5B33">
        <w:tc>
          <w:tcPr>
            <w:tcW w:w="1075" w:type="dxa"/>
            <w:shd w:val="clear" w:color="auto" w:fill="DEEAF6" w:themeFill="accent1" w:themeFillTint="33"/>
          </w:tcPr>
          <w:p w:rsidR="001F5B33" w:rsidRPr="00A54976" w:rsidRDefault="001F5B33" w:rsidP="001F5B33">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1F5B33" w:rsidRPr="00A54976" w:rsidRDefault="001F5B33" w:rsidP="001F5B33">
            <w:pPr>
              <w:jc w:val="both"/>
              <w:rPr>
                <w:rFonts w:cs="Times New Roman"/>
                <w:szCs w:val="26"/>
              </w:rPr>
            </w:pPr>
          </w:p>
        </w:tc>
      </w:tr>
    </w:tbl>
    <w:p w:rsidR="001F5B33" w:rsidRPr="001F5B33" w:rsidRDefault="001F5B33" w:rsidP="001F5B33">
      <w:pPr>
        <w:pStyle w:val="ListParagraph"/>
        <w:rPr>
          <w:b/>
        </w:rPr>
      </w:pPr>
    </w:p>
    <w:p w:rsidR="001F5B33" w:rsidRPr="001F5B33" w:rsidRDefault="001F5B33" w:rsidP="001F5B33">
      <w:pPr>
        <w:pStyle w:val="ListParagraph"/>
        <w:outlineLvl w:val="1"/>
        <w:rPr>
          <w:b/>
        </w:rPr>
      </w:pPr>
    </w:p>
    <w:p w:rsidR="001F5B33" w:rsidRPr="001F5B33" w:rsidRDefault="001F5B33" w:rsidP="001F5B33">
      <w:pPr>
        <w:pStyle w:val="ListParagraph"/>
        <w:numPr>
          <w:ilvl w:val="1"/>
          <w:numId w:val="1"/>
        </w:numPr>
        <w:outlineLvl w:val="1"/>
        <w:rPr>
          <w:b/>
        </w:rPr>
      </w:pPr>
      <w:bookmarkStart w:id="52" w:name="_Toc409594047"/>
      <w:r>
        <w:rPr>
          <w:b/>
        </w:rPr>
        <w:t>Tính năng Đổi mật khẩu</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Mã yêu cầu</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REQ</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Tên yêu cầu</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Đổi mật khẩu</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Mức độ ưu tiên</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Lợi ích</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5</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Chi phí</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6</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Rủi ro</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Mức 5</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Nội dung</w:t>
            </w:r>
          </w:p>
        </w:tc>
        <w:tc>
          <w:tcPr>
            <w:tcW w:w="7380" w:type="dxa"/>
          </w:tcPr>
          <w:p w:rsidR="006E2D09" w:rsidRPr="00A54976" w:rsidRDefault="006E2D09" w:rsidP="006E2D09">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của 1 tài khoản</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Đối tượng sử dụng</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Người quản lý Đảng bộ, người quản lý Chi bộ</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Tiền điều kiện</w:t>
            </w:r>
          </w:p>
        </w:tc>
        <w:tc>
          <w:tcPr>
            <w:tcW w:w="7380" w:type="dxa"/>
          </w:tcPr>
          <w:p w:rsidR="006E2D09" w:rsidRPr="00A54976" w:rsidRDefault="006E2D09" w:rsidP="002510B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6E2D09" w:rsidRPr="00A54976" w:rsidTr="002510B0">
        <w:trPr>
          <w:trHeight w:val="1408"/>
        </w:trPr>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Xử lý</w:t>
            </w:r>
          </w:p>
        </w:tc>
        <w:tc>
          <w:tcPr>
            <w:tcW w:w="7380" w:type="dxa"/>
          </w:tcPr>
          <w:p w:rsidR="006E2D09" w:rsidRDefault="006E2D09" w:rsidP="006E2D09">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6E2D09" w:rsidRDefault="006E2D09" w:rsidP="006E2D09">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6E2D09" w:rsidRDefault="006E2D09" w:rsidP="006E2D09">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6E2D09" w:rsidRDefault="006E2D09" w:rsidP="006E2D09">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6E2D09" w:rsidRPr="00D109A7" w:rsidRDefault="006E2D09" w:rsidP="006E2D09">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6E2D09" w:rsidRPr="00D109A7" w:rsidRDefault="006E2D09" w:rsidP="006E2D09">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Kết quả</w:t>
            </w:r>
          </w:p>
        </w:tc>
        <w:tc>
          <w:tcPr>
            <w:tcW w:w="7380" w:type="dxa"/>
          </w:tcPr>
          <w:p w:rsidR="006E2D09" w:rsidRDefault="006E2D09" w:rsidP="006E2D09">
            <w:pPr>
              <w:pStyle w:val="ListParagraph"/>
              <w:ind w:left="0"/>
              <w:jc w:val="both"/>
              <w:rPr>
                <w:rFonts w:cs="Times New Roman"/>
                <w:szCs w:val="26"/>
              </w:rPr>
            </w:pPr>
            <w:r>
              <w:rPr>
                <w:rFonts w:cs="Times New Roman"/>
                <w:szCs w:val="26"/>
              </w:rPr>
              <w:t>Nếu Usecase thực hiện thành công, tài khoản sẽ được thay đổi mật khẩu.</w:t>
            </w:r>
          </w:p>
          <w:p w:rsidR="006E2D09" w:rsidRPr="00A54976" w:rsidRDefault="006E2D09" w:rsidP="006E2D0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E2D09" w:rsidRPr="00A54976" w:rsidTr="002510B0">
        <w:tc>
          <w:tcPr>
            <w:tcW w:w="1075" w:type="dxa"/>
            <w:shd w:val="clear" w:color="auto" w:fill="DEEAF6" w:themeFill="accent1" w:themeFillTint="33"/>
          </w:tcPr>
          <w:p w:rsidR="006E2D09" w:rsidRPr="00A54976" w:rsidRDefault="006E2D09" w:rsidP="002510B0">
            <w:pPr>
              <w:pStyle w:val="ListParagraph"/>
              <w:ind w:left="0"/>
              <w:jc w:val="both"/>
              <w:rPr>
                <w:rFonts w:cs="Times New Roman"/>
                <w:b/>
                <w:szCs w:val="26"/>
              </w:rPr>
            </w:pPr>
            <w:r w:rsidRPr="00A54976">
              <w:rPr>
                <w:rFonts w:cs="Times New Roman"/>
                <w:b/>
                <w:szCs w:val="26"/>
              </w:rPr>
              <w:t>Ghi chú</w:t>
            </w:r>
          </w:p>
        </w:tc>
        <w:tc>
          <w:tcPr>
            <w:tcW w:w="7380" w:type="dxa"/>
          </w:tcPr>
          <w:p w:rsidR="006E2D09" w:rsidRPr="00A54976" w:rsidRDefault="006E2D09" w:rsidP="002510B0">
            <w:pPr>
              <w:jc w:val="both"/>
              <w:rPr>
                <w:rFonts w:cs="Times New Roman"/>
                <w:szCs w:val="26"/>
              </w:rPr>
            </w:pPr>
          </w:p>
        </w:tc>
      </w:tr>
    </w:tbl>
    <w:p w:rsidR="008E727F" w:rsidRPr="00C24158" w:rsidRDefault="008E727F" w:rsidP="00C24158">
      <w:pPr>
        <w:outlineLvl w:val="1"/>
        <w:rPr>
          <w:b/>
        </w:rPr>
      </w:pPr>
    </w:p>
    <w:p w:rsidR="00175647" w:rsidRDefault="00175647" w:rsidP="00D91043"/>
    <w:p w:rsidR="00175647" w:rsidRPr="00316BD2" w:rsidRDefault="00175647" w:rsidP="00B72D9C">
      <w:pPr>
        <w:pStyle w:val="ListParagraph"/>
        <w:numPr>
          <w:ilvl w:val="0"/>
          <w:numId w:val="8"/>
        </w:numPr>
        <w:outlineLvl w:val="0"/>
        <w:rPr>
          <w:b/>
        </w:rPr>
      </w:pPr>
      <w:bookmarkStart w:id="53" w:name="_Toc409594048"/>
      <w:r w:rsidRPr="00316BD2">
        <w:rPr>
          <w:b/>
        </w:rPr>
        <w:t>Các yêu cầu phi chức năng</w:t>
      </w:r>
      <w:bookmarkEnd w:id="53"/>
    </w:p>
    <w:p w:rsidR="00175647" w:rsidRPr="00316BD2" w:rsidRDefault="00175647" w:rsidP="00B72D9C">
      <w:pPr>
        <w:pStyle w:val="ListParagraph"/>
        <w:numPr>
          <w:ilvl w:val="1"/>
          <w:numId w:val="8"/>
        </w:numPr>
        <w:outlineLvl w:val="1"/>
        <w:rPr>
          <w:b/>
        </w:rPr>
      </w:pPr>
      <w:bookmarkStart w:id="54" w:name="_Toc409594049"/>
      <w:r w:rsidRPr="00316BD2">
        <w:rPr>
          <w:b/>
        </w:rPr>
        <w:lastRenderedPageBreak/>
        <w:t>Yêu cầu thực thi</w:t>
      </w:r>
      <w:bookmarkEnd w:id="54"/>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tối đa 5 kết nối cùng một thời điểm. Hoạt động 24/24</w:t>
      </w:r>
    </w:p>
    <w:p w:rsidR="00175647" w:rsidRPr="00316BD2" w:rsidRDefault="00175647" w:rsidP="00B72D9C">
      <w:pPr>
        <w:pStyle w:val="ListParagraph"/>
        <w:numPr>
          <w:ilvl w:val="1"/>
          <w:numId w:val="8"/>
        </w:numPr>
        <w:outlineLvl w:val="1"/>
        <w:rPr>
          <w:b/>
        </w:rPr>
      </w:pPr>
      <w:bookmarkStart w:id="55" w:name="_Toc409594050"/>
      <w:r w:rsidRPr="00316BD2">
        <w:rPr>
          <w:b/>
        </w:rPr>
        <w:t>Yêu cầu an toàn</w:t>
      </w:r>
      <w:bookmarkEnd w:id="55"/>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56" w:name="_Toc409594051"/>
      <w:r w:rsidRPr="00316BD2">
        <w:rPr>
          <w:b/>
        </w:rPr>
        <w:t>Yêu cầu bảo mật</w:t>
      </w:r>
      <w:bookmarkEnd w:id="56"/>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57" w:name="_Toc409594052"/>
      <w:r w:rsidRPr="00316BD2">
        <w:rPr>
          <w:b/>
        </w:rPr>
        <w:t>Các đặc điểm chất lượng phần mềm</w:t>
      </w:r>
      <w:bookmarkEnd w:id="57"/>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58" w:name="_Toc409594053"/>
      <w:r w:rsidRPr="00316BD2">
        <w:rPr>
          <w:b/>
        </w:rPr>
        <w:t>Các quy tắc nghiệp vụ</w:t>
      </w:r>
      <w:bookmarkEnd w:id="58"/>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59" w:name="_Toc409594054"/>
      <w:r w:rsidRPr="00316BD2">
        <w:rPr>
          <w:b/>
        </w:rPr>
        <w:t>Các yêu cầu khác</w:t>
      </w:r>
      <w:bookmarkEnd w:id="59"/>
    </w:p>
    <w:p w:rsidR="00175647" w:rsidRDefault="00175647" w:rsidP="00175647">
      <w:pPr>
        <w:pStyle w:val="ListParagraph"/>
      </w:pPr>
    </w:p>
    <w:p w:rsidR="00175647" w:rsidRPr="00316BD2" w:rsidRDefault="00175647" w:rsidP="00316BD2">
      <w:pPr>
        <w:pStyle w:val="Heading1"/>
        <w:rPr>
          <w:rFonts w:ascii="Times New Roman" w:hAnsi="Times New Roman" w:cs="Times New Roman"/>
          <w:b/>
          <w:color w:val="000000" w:themeColor="text1"/>
          <w:sz w:val="26"/>
          <w:szCs w:val="26"/>
        </w:rPr>
      </w:pPr>
      <w:bookmarkStart w:id="60" w:name="_Toc409594055"/>
      <w:r w:rsidRPr="00316BD2">
        <w:rPr>
          <w:rFonts w:ascii="Times New Roman" w:hAnsi="Times New Roman" w:cs="Times New Roman"/>
          <w:b/>
          <w:color w:val="000000" w:themeColor="text1"/>
          <w:sz w:val="26"/>
          <w:szCs w:val="26"/>
        </w:rPr>
        <w:t>Phụ lục A: Các mô hình phân tích</w:t>
      </w:r>
      <w:bookmarkEnd w:id="60"/>
    </w:p>
    <w:p w:rsidR="00175647" w:rsidRPr="00316BD2" w:rsidRDefault="00175647" w:rsidP="00316BD2">
      <w:pPr>
        <w:pStyle w:val="Heading1"/>
        <w:rPr>
          <w:rFonts w:ascii="Times New Roman" w:hAnsi="Times New Roman" w:cs="Times New Roman"/>
          <w:b/>
          <w:color w:val="000000" w:themeColor="text1"/>
          <w:sz w:val="26"/>
          <w:szCs w:val="26"/>
        </w:rPr>
      </w:pPr>
      <w:bookmarkStart w:id="61" w:name="_Toc409594056"/>
      <w:r w:rsidRPr="00316BD2">
        <w:rPr>
          <w:rFonts w:ascii="Times New Roman" w:hAnsi="Times New Roman" w:cs="Times New Roman"/>
          <w:b/>
          <w:color w:val="000000" w:themeColor="text1"/>
          <w:sz w:val="26"/>
          <w:szCs w:val="26"/>
        </w:rPr>
        <w:t>Phụ lục B: TBD – Danh sách sẽ được xác định</w:t>
      </w:r>
      <w:bookmarkEnd w:id="61"/>
    </w:p>
    <w:sectPr w:rsidR="00175647" w:rsidRPr="00316BD2" w:rsidSect="003700FE">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F98" w:rsidRDefault="007E0F98" w:rsidP="002D2486">
      <w:pPr>
        <w:spacing w:after="0" w:line="240" w:lineRule="auto"/>
      </w:pPr>
      <w:r>
        <w:separator/>
      </w:r>
    </w:p>
  </w:endnote>
  <w:endnote w:type="continuationSeparator" w:id="0">
    <w:p w:rsidR="007E0F98" w:rsidRDefault="007E0F98"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F98" w:rsidRDefault="007E0F98" w:rsidP="002D2486">
      <w:pPr>
        <w:spacing w:after="0" w:line="240" w:lineRule="auto"/>
      </w:pPr>
      <w:r>
        <w:separator/>
      </w:r>
    </w:p>
  </w:footnote>
  <w:footnote w:type="continuationSeparator" w:id="0">
    <w:p w:rsidR="007E0F98" w:rsidRDefault="007E0F98"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7">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5">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6">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9">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2">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3"/>
  </w:num>
  <w:num w:numId="3">
    <w:abstractNumId w:val="14"/>
  </w:num>
  <w:num w:numId="4">
    <w:abstractNumId w:val="9"/>
  </w:num>
  <w:num w:numId="5">
    <w:abstractNumId w:val="2"/>
  </w:num>
  <w:num w:numId="6">
    <w:abstractNumId w:val="15"/>
  </w:num>
  <w:num w:numId="7">
    <w:abstractNumId w:val="30"/>
  </w:num>
  <w:num w:numId="8">
    <w:abstractNumId w:val="41"/>
  </w:num>
  <w:num w:numId="9">
    <w:abstractNumId w:val="26"/>
  </w:num>
  <w:num w:numId="10">
    <w:abstractNumId w:val="24"/>
  </w:num>
  <w:num w:numId="11">
    <w:abstractNumId w:val="5"/>
  </w:num>
  <w:num w:numId="12">
    <w:abstractNumId w:val="39"/>
  </w:num>
  <w:num w:numId="13">
    <w:abstractNumId w:val="10"/>
  </w:num>
  <w:num w:numId="14">
    <w:abstractNumId w:val="7"/>
  </w:num>
  <w:num w:numId="15">
    <w:abstractNumId w:val="16"/>
  </w:num>
  <w:num w:numId="16">
    <w:abstractNumId w:val="13"/>
  </w:num>
  <w:num w:numId="17">
    <w:abstractNumId w:val="38"/>
  </w:num>
  <w:num w:numId="18">
    <w:abstractNumId w:val="32"/>
  </w:num>
  <w:num w:numId="19">
    <w:abstractNumId w:val="21"/>
  </w:num>
  <w:num w:numId="20">
    <w:abstractNumId w:val="37"/>
  </w:num>
  <w:num w:numId="21">
    <w:abstractNumId w:val="27"/>
  </w:num>
  <w:num w:numId="22">
    <w:abstractNumId w:val="6"/>
  </w:num>
  <w:num w:numId="23">
    <w:abstractNumId w:val="36"/>
  </w:num>
  <w:num w:numId="24">
    <w:abstractNumId w:val="3"/>
  </w:num>
  <w:num w:numId="25">
    <w:abstractNumId w:val="35"/>
  </w:num>
  <w:num w:numId="26">
    <w:abstractNumId w:val="0"/>
  </w:num>
  <w:num w:numId="27">
    <w:abstractNumId w:val="31"/>
  </w:num>
  <w:num w:numId="28">
    <w:abstractNumId w:val="17"/>
  </w:num>
  <w:num w:numId="29">
    <w:abstractNumId w:val="18"/>
  </w:num>
  <w:num w:numId="30">
    <w:abstractNumId w:val="19"/>
  </w:num>
  <w:num w:numId="31">
    <w:abstractNumId w:val="1"/>
  </w:num>
  <w:num w:numId="32">
    <w:abstractNumId w:val="33"/>
  </w:num>
  <w:num w:numId="33">
    <w:abstractNumId w:val="28"/>
  </w:num>
  <w:num w:numId="34">
    <w:abstractNumId w:val="42"/>
  </w:num>
  <w:num w:numId="35">
    <w:abstractNumId w:val="34"/>
  </w:num>
  <w:num w:numId="36">
    <w:abstractNumId w:val="29"/>
  </w:num>
  <w:num w:numId="37">
    <w:abstractNumId w:val="22"/>
  </w:num>
  <w:num w:numId="38">
    <w:abstractNumId w:val="20"/>
  </w:num>
  <w:num w:numId="39">
    <w:abstractNumId w:val="40"/>
  </w:num>
  <w:num w:numId="40">
    <w:abstractNumId w:val="11"/>
  </w:num>
  <w:num w:numId="41">
    <w:abstractNumId w:val="25"/>
  </w:num>
  <w:num w:numId="42">
    <w:abstractNumId w:val="8"/>
  </w:num>
  <w:num w:numId="43">
    <w:abstractNumId w:val="12"/>
  </w:num>
  <w:num w:numId="44">
    <w:abstractNumId w:val="4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6E5B"/>
    <w:rsid w:val="00045FF2"/>
    <w:rsid w:val="00065294"/>
    <w:rsid w:val="00072174"/>
    <w:rsid w:val="000B60F6"/>
    <w:rsid w:val="000C1B13"/>
    <w:rsid w:val="000C6C27"/>
    <w:rsid w:val="000D31FA"/>
    <w:rsid w:val="000E35B8"/>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71D28"/>
    <w:rsid w:val="002721AD"/>
    <w:rsid w:val="002A3A34"/>
    <w:rsid w:val="002A514A"/>
    <w:rsid w:val="002C3BED"/>
    <w:rsid w:val="002D2486"/>
    <w:rsid w:val="00316BD2"/>
    <w:rsid w:val="0032314C"/>
    <w:rsid w:val="00326EFA"/>
    <w:rsid w:val="0036073A"/>
    <w:rsid w:val="003700FE"/>
    <w:rsid w:val="00380F84"/>
    <w:rsid w:val="00392E10"/>
    <w:rsid w:val="003B025D"/>
    <w:rsid w:val="003B1A27"/>
    <w:rsid w:val="003C3D27"/>
    <w:rsid w:val="004301B5"/>
    <w:rsid w:val="00443362"/>
    <w:rsid w:val="00444712"/>
    <w:rsid w:val="00494B20"/>
    <w:rsid w:val="004D1F3D"/>
    <w:rsid w:val="00500CC5"/>
    <w:rsid w:val="00506BA3"/>
    <w:rsid w:val="00540623"/>
    <w:rsid w:val="005970CA"/>
    <w:rsid w:val="005C4C92"/>
    <w:rsid w:val="005E0E04"/>
    <w:rsid w:val="005E66B4"/>
    <w:rsid w:val="005F731F"/>
    <w:rsid w:val="00614721"/>
    <w:rsid w:val="00617E49"/>
    <w:rsid w:val="006202D9"/>
    <w:rsid w:val="006460C9"/>
    <w:rsid w:val="00661DAF"/>
    <w:rsid w:val="006635A6"/>
    <w:rsid w:val="006A66E4"/>
    <w:rsid w:val="006D6830"/>
    <w:rsid w:val="006E2D09"/>
    <w:rsid w:val="007109F1"/>
    <w:rsid w:val="00715CE2"/>
    <w:rsid w:val="00751262"/>
    <w:rsid w:val="007A441B"/>
    <w:rsid w:val="007C6831"/>
    <w:rsid w:val="007D2F55"/>
    <w:rsid w:val="007E0F98"/>
    <w:rsid w:val="008A6769"/>
    <w:rsid w:val="008B4876"/>
    <w:rsid w:val="008D5AB1"/>
    <w:rsid w:val="008E13E9"/>
    <w:rsid w:val="008E727F"/>
    <w:rsid w:val="00902A26"/>
    <w:rsid w:val="00917D36"/>
    <w:rsid w:val="00933594"/>
    <w:rsid w:val="00971303"/>
    <w:rsid w:val="00991B3D"/>
    <w:rsid w:val="009A08BD"/>
    <w:rsid w:val="009C4E2A"/>
    <w:rsid w:val="009E4500"/>
    <w:rsid w:val="00A00FA4"/>
    <w:rsid w:val="00A07A85"/>
    <w:rsid w:val="00A24766"/>
    <w:rsid w:val="00A54976"/>
    <w:rsid w:val="00A6117C"/>
    <w:rsid w:val="00A97AD2"/>
    <w:rsid w:val="00B451CE"/>
    <w:rsid w:val="00B61581"/>
    <w:rsid w:val="00B72D9C"/>
    <w:rsid w:val="00B93BC8"/>
    <w:rsid w:val="00BA56F2"/>
    <w:rsid w:val="00BD6686"/>
    <w:rsid w:val="00BF65F0"/>
    <w:rsid w:val="00C21BA0"/>
    <w:rsid w:val="00C24158"/>
    <w:rsid w:val="00C25CC3"/>
    <w:rsid w:val="00C405A8"/>
    <w:rsid w:val="00C65083"/>
    <w:rsid w:val="00CA4082"/>
    <w:rsid w:val="00D109A7"/>
    <w:rsid w:val="00D25910"/>
    <w:rsid w:val="00D53797"/>
    <w:rsid w:val="00D64CB4"/>
    <w:rsid w:val="00D83E6A"/>
    <w:rsid w:val="00D91043"/>
    <w:rsid w:val="00DA38F0"/>
    <w:rsid w:val="00DB2843"/>
    <w:rsid w:val="00DB7645"/>
    <w:rsid w:val="00E041A0"/>
    <w:rsid w:val="00E44A4A"/>
    <w:rsid w:val="00E44D88"/>
    <w:rsid w:val="00E573B3"/>
    <w:rsid w:val="00E63D30"/>
    <w:rsid w:val="00E868BB"/>
    <w:rsid w:val="00E92C6F"/>
    <w:rsid w:val="00ED5959"/>
    <w:rsid w:val="00EE4EE8"/>
    <w:rsid w:val="00F005C8"/>
    <w:rsid w:val="00F046A4"/>
    <w:rsid w:val="00F75338"/>
    <w:rsid w:val="00F76609"/>
    <w:rsid w:val="00F855FA"/>
    <w:rsid w:val="00FA07CD"/>
    <w:rsid w:val="00FB17F0"/>
    <w:rsid w:val="00FC2C21"/>
    <w:rsid w:val="00FD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hyperlink" Target="../CONG%20TAC%20DANG%20VU/M6_Mau%20So%20cong%20van%20den.doc" TargetMode="External"/><Relationship Id="rId26" Type="http://schemas.openxmlformats.org/officeDocument/2006/relationships/hyperlink" Target="../CONG%20TAC%20DANG%20VU/DS_Phat_The_Dang_CNTT_03_02_2015-CNTT.doc" TargetMode="External"/><Relationship Id="rId3" Type="http://schemas.openxmlformats.org/officeDocument/2006/relationships/styles" Target="styles.xml"/><Relationship Id="rId21" Type="http://schemas.openxmlformats.org/officeDocument/2006/relationships/hyperlink" Target="../CONG%20TAC%20DANG%20VU/M4_1_Mau%20Danh%20sach%20cam%20tinh%20dang.do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CONG%20TAC%20DANG%20VU/M5_Mau%20So%20cong%20van%20di.doc" TargetMode="External"/><Relationship Id="rId25" Type="http://schemas.openxmlformats.org/officeDocument/2006/relationships/hyperlink" Target="../CONG%20TAC%20DANG%20VU/Mau%201-SHDCT_Di.pdf" TargetMode="Externa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20" Type="http://schemas.openxmlformats.org/officeDocument/2006/relationships/hyperlink" Target="../CONG%20TAC%20DANG%20VU/KN20_NQDU_De%20nghi%20ket%20nap%20dang%20vien.doc" TargetMode="External"/><Relationship Id="rId29" Type="http://schemas.openxmlformats.org/officeDocument/2006/relationships/hyperlink" Target="../CONG%20TAC%20DANG%20VU/KN11_Xin%20y%20kien%20cap%20uy%20%20noi%20cu%20tru_di.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CONG%20TAC%20DANG%20VU/Mau%202-SHD_Tam%20thoi.pdf" TargetMode="Externa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23" Type="http://schemas.openxmlformats.org/officeDocument/2006/relationships/hyperlink" Target="../CONG%20TAC%20DANG%20VU/Mau%204-SHD_Noi%20bo.pdf" TargetMode="External"/><Relationship Id="rId28" Type="http://schemas.openxmlformats.org/officeDocument/2006/relationships/hyperlink" Target="../CONG%20TAC%20DANG%20VU/KN9_Xin%20y%20kien%20nhan%20xet%20cua%20BCH%20doan%20the%20voi%20quan%20chung.doc" TargetMode="External"/><Relationship Id="rId10" Type="http://schemas.openxmlformats.org/officeDocument/2006/relationships/diagramQuickStyle" Target="diagrams/quickStyle1.xml"/><Relationship Id="rId19" Type="http://schemas.openxmlformats.org/officeDocument/2006/relationships/hyperlink" Target="../CONG%20TAC%20DANG%20VU/KN19_NQCB_De%20nghi%20ket%20nap%20dang%20vien.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 Id="rId22" Type="http://schemas.openxmlformats.org/officeDocument/2006/relationships/hyperlink" Target="../CONG%20TAC%20DANG%20VU/Danh%20sach%20cu%20di%20hoc%20boi%20duong%20nhan%20thuc%20ve%20dang%20nam%202014_CNTT-Chinh%20thuc.doc" TargetMode="External"/><Relationship Id="rId27" Type="http://schemas.openxmlformats.org/officeDocument/2006/relationships/hyperlink" Target="../CONG%20TAC%20DANG%20VU/024-14-01-15_TB%20lap%20danh%20sach%20dang%20vien%20du%20tuoi%20tang%20huy%20hieu%2030%20-%2040%20nam%20tuoi%20dang%20va%20lam%20the%20dang%20dot%2003-02-2015.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3d1" qsCatId="3D" csTypeId="urn:microsoft.com/office/officeart/2005/8/colors/colorful1" csCatId="colorful" phldr="1"/>
      <dgm:spPr/>
      <dgm:t>
        <a:bodyPr/>
        <a:lstStyle/>
        <a:p>
          <a:endParaRPr lang="en-US"/>
        </a:p>
      </dgm:t>
    </dgm:pt>
    <dgm:pt modelId="{BF02A779-CD78-40C2-A2FA-69223BB4D412}">
      <dgm:prSet phldrT="[Text]"/>
      <dgm:spPr/>
      <dgm:t>
        <a:bodyPr/>
        <a:lstStyle/>
        <a:p>
          <a:pPr algn="ctr"/>
          <a:r>
            <a:rPr lang="en-US" u="sng"/>
            <a:t>Quản lý hồ sơ ĐV</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hệ số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xếp loại</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C3631685-BA2A-4B76-9CBC-BF325872969C}" srcId="{7566BD64-13AC-468C-9790-80B09AFD7214}" destId="{CA6F4D1E-E6E7-4E86-AAF0-CD8A0A0A8EA3}" srcOrd="0" destOrd="0" parTransId="{1FD0E17C-4AD9-4C99-BA78-0459750ACCF2}" sibTransId="{E28D0221-A6A2-4EF2-9E28-D378B569E6F1}"/>
    <dgm:cxn modelId="{DA86AC90-2524-4D95-A552-AD6B479F1FF4}" type="presOf" srcId="{A5DE8F75-F23F-4C3F-B19D-31875AC878F4}" destId="{237BFBBB-E619-4B1F-97CF-C2590F85090F}" srcOrd="0" destOrd="3" presId="urn:microsoft.com/office/officeart/2005/8/layout/hList6"/>
    <dgm:cxn modelId="{30A49285-86B6-4CF2-91EF-068345566661}" type="presOf" srcId="{684A98F6-5B88-4CC5-A666-C6AE34BD2736}" destId="{E855DBD3-538D-49F6-AD0F-16B7A59D4397}" srcOrd="0" destOrd="5" presId="urn:microsoft.com/office/officeart/2005/8/layout/hList6"/>
    <dgm:cxn modelId="{672403EE-ACAF-490C-8E69-198F546AE1A1}" srcId="{C8CC7B2D-9C19-4E51-8839-818DEEAC81DE}" destId="{3D0BDFB0-8A5A-475E-8A64-A35EB5356D59}" srcOrd="6" destOrd="0" parTransId="{2E3BA40B-21FA-41A9-BE91-CC929ACB2C12}" sibTransId="{F10CD2D0-5167-4356-A101-DF7D4151657B}"/>
    <dgm:cxn modelId="{0CD825C7-C480-4081-BAE2-848664B9A997}" type="presOf" srcId="{C9A401F7-107D-467F-8C24-5BBAEEB72476}" destId="{E855DBD3-538D-49F6-AD0F-16B7A59D4397}" srcOrd="0" destOrd="6" presId="urn:microsoft.com/office/officeart/2005/8/layout/hList6"/>
    <dgm:cxn modelId="{97EFD164-4703-4F4F-9E20-17DB5F7EF43D}" srcId="{2874FE6C-4384-4124-899D-EBC2B8B5FC96}" destId="{671B7C45-2FD0-4FAC-991C-1758016B443F}" srcOrd="1" destOrd="0" parTransId="{F8A9E20C-F082-4199-97EE-D9FA0E4BCC01}" sibTransId="{1D08F2D8-B518-4708-88FD-600E711D8F29}"/>
    <dgm:cxn modelId="{F53ACE12-BEE8-4219-A537-DABE2D3D2C24}" srcId="{C5C4F31C-73B6-4C68-9261-013FDB821CA7}" destId="{067F7E82-AFA2-4B0E-A309-4DCB9A544233}" srcOrd="1" destOrd="0" parTransId="{4B6C69E6-0B48-49E7-9E88-C1232A167D3B}" sibTransId="{00EBAE1A-46E9-4417-B4D3-D2958E39DDF5}"/>
    <dgm:cxn modelId="{095E1DE4-3C15-4495-B968-FF84A6641CA3}" type="presOf" srcId="{9133647E-FA63-4614-82EA-C05F62C74C17}" destId="{33BD1F49-B2B6-4CE5-B2F9-6987D1B9108C}" srcOrd="0" destOrd="2" presId="urn:microsoft.com/office/officeart/2005/8/layout/hList6"/>
    <dgm:cxn modelId="{EB024250-3699-41B7-A16B-82028EC73514}" type="presOf" srcId="{C5C4F31C-73B6-4C68-9261-013FDB821CA7}" destId="{237BFBBB-E619-4B1F-97CF-C2590F85090F}" srcOrd="0" destOrd="0"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05A9DBC9-10FE-45FA-A9E5-6D9359604385}" type="presOf" srcId="{A44655D4-D29F-447F-96E9-36A9DD4C27DB}" destId="{95C1E39E-FB72-4E59-811D-F4F71E6F8A54}" srcOrd="0" destOrd="1" presId="urn:microsoft.com/office/officeart/2005/8/layout/hList6"/>
    <dgm:cxn modelId="{3CFE4DCA-1F56-48DF-B2E6-D475265AD879}" type="presOf" srcId="{D88DFB99-6BE4-42A5-985A-D39F65118F4C}" destId="{58BA1E48-DFE9-46E2-93D8-43EB8CAFFBB1}" srcOrd="0" destOrd="6" presId="urn:microsoft.com/office/officeart/2005/8/layout/hList6"/>
    <dgm:cxn modelId="{B915B08C-5ED7-4D00-BDD0-899BC9102AE7}" type="presOf" srcId="{511EEBD3-E00F-45D1-A320-48B753FD0999}" destId="{0DFB88B6-3E74-4F55-92FA-39D851B45042}" srcOrd="0" destOrd="2" presId="urn:microsoft.com/office/officeart/2005/8/layout/hList6"/>
    <dgm:cxn modelId="{C981B656-CE1D-46D1-9B84-B0201067FF6E}" type="presOf" srcId="{9051CF3F-40DC-4464-AF5C-8C80D5B022F0}" destId="{33BD1F49-B2B6-4CE5-B2F9-6987D1B9108C}" srcOrd="0" destOrd="3"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6FA89D97-22F5-4F70-B542-BA159824D100}" srcId="{15929230-1B70-48C9-9048-81182D1C0D68}" destId="{39E5B7ED-1A7A-4596-90F8-A48DC8A18883}" srcOrd="2" destOrd="0" parTransId="{A305EFAE-B4A9-42AF-9049-E1D43993AB3A}" sibTransId="{A333DF4B-CDE1-4E55-9AB1-F2B39DE4B9FC}"/>
    <dgm:cxn modelId="{6AC707BB-02ED-4220-93DB-99EA5C831E57}" srcId="{2874FE6C-4384-4124-899D-EBC2B8B5FC96}" destId="{1872103B-33B1-45DC-94EF-AF1F1AE5870A}" srcOrd="3" destOrd="0" parTransId="{F196E425-A006-4CAD-B252-648F67BFE6AE}" sibTransId="{79AEFD53-C19D-4CFB-B3CC-CAFED35D64F2}"/>
    <dgm:cxn modelId="{9D726066-04D9-4B1B-9FCD-7960132D22CF}" type="presOf" srcId="{3D0BDFB0-8A5A-475E-8A64-A35EB5356D59}" destId="{0DFB88B6-3E74-4F55-92FA-39D851B45042}" srcOrd="0" destOrd="0" presId="urn:microsoft.com/office/officeart/2005/8/layout/hList6"/>
    <dgm:cxn modelId="{5229684C-ED2D-4A20-8EA7-06B11D6472EC}" type="presOf" srcId="{9D34D5ED-B57C-4D60-B206-40DCAC279D40}" destId="{58BA1E48-DFE9-46E2-93D8-43EB8CAFFBB1}" srcOrd="0" destOrd="2" presId="urn:microsoft.com/office/officeart/2005/8/layout/hList6"/>
    <dgm:cxn modelId="{D0FB2AAD-645D-408E-B0AC-71490C02ACF4}" srcId="{2874FE6C-4384-4124-899D-EBC2B8B5FC96}" destId="{684A98F6-5B88-4CC5-A666-C6AE34BD2736}" srcOrd="4" destOrd="0" parTransId="{043280C0-39F1-4CD7-866F-66F0C929A6F5}" sibTransId="{664EF28D-639C-4F2E-B3FC-5F81E32E1B81}"/>
    <dgm:cxn modelId="{1693532E-A43A-45D8-9838-271F70916598}" type="presOf" srcId="{98CBDEA7-AD9A-488E-93EF-B1139D64A514}" destId="{237BFBBB-E619-4B1F-97CF-C2590F85090F}" srcOrd="0" destOrd="1" presId="urn:microsoft.com/office/officeart/2005/8/layout/hList6"/>
    <dgm:cxn modelId="{E503EBDD-BA78-4763-9B5F-CF9D49C0F39D}" srcId="{C5C4F31C-73B6-4C68-9261-013FDB821CA7}" destId="{98CBDEA7-AD9A-488E-93EF-B1139D64A514}" srcOrd="0" destOrd="0" parTransId="{FB5A4F7B-F5A3-4B37-BF71-00863D5744FB}" sibTransId="{25188381-E687-412D-A9EC-D6EB8C78F957}"/>
    <dgm:cxn modelId="{AA3EB1F1-0452-4ED8-8D03-B4A089A78C9B}" srcId="{BF02A779-CD78-40C2-A2FA-69223BB4D412}" destId="{932D562F-124D-4CD8-BD81-4CA370B39282}" srcOrd="4" destOrd="0" parTransId="{3E379A5A-4294-408C-9E58-BC4A04238676}" sibTransId="{E379D8D8-4DC3-43F6-8EFF-E0689619AB12}"/>
    <dgm:cxn modelId="{907E5ECE-E362-4184-AE2E-ED21A6E88B45}" srcId="{7566BD64-13AC-468C-9790-80B09AFD7214}" destId="{9133647E-FA63-4614-82EA-C05F62C74C17}" srcOrd="1" destOrd="0" parTransId="{12520764-050D-4BF7-885B-4D63E3065A26}" sibTransId="{9D0803FB-93EE-4FD4-A7D8-2FFEC03F93AF}"/>
    <dgm:cxn modelId="{6D50DE80-7997-4C8D-AF15-35BEE51B5153}" type="presOf" srcId="{671B7C45-2FD0-4FAC-991C-1758016B443F}" destId="{E855DBD3-538D-49F6-AD0F-16B7A59D4397}" srcOrd="0" destOrd="2" presId="urn:microsoft.com/office/officeart/2005/8/layout/hList6"/>
    <dgm:cxn modelId="{E9EAB85D-C14F-423D-8D87-16411F062DF3}" type="presOf" srcId="{B8BB0437-C500-4611-86B5-B2B428F4E020}" destId="{955C4E5A-E170-43D5-90EA-8A477D53DD23}" srcOrd="0" destOrd="2" presId="urn:microsoft.com/office/officeart/2005/8/layout/hList6"/>
    <dgm:cxn modelId="{90082659-2410-45BC-93CA-3CBC478D76D2}" type="presOf" srcId="{853CFDA3-8DE5-4B4F-A308-1CCC1C7C7D0E}" destId="{1FC70F33-B348-45AD-BE2A-93F7D260AF9A}" srcOrd="0" destOrd="1" presId="urn:microsoft.com/office/officeart/2005/8/layout/hList6"/>
    <dgm:cxn modelId="{530CDF82-9D19-48B7-A850-5A633E31FB93}" srcId="{C8CC7B2D-9C19-4E51-8839-818DEEAC81DE}" destId="{BF02A779-CD78-40C2-A2FA-69223BB4D412}" srcOrd="0" destOrd="0" parTransId="{CAD55C74-F428-4A84-85CF-B241224B2D06}" sibTransId="{A018812F-8413-4820-9391-80F9D9A647F4}"/>
    <dgm:cxn modelId="{EF32FB47-D831-438B-94E9-7DA0A896CD74}" type="presOf" srcId="{3CDEF5AE-498D-499A-9BD5-CDB6ABCE2C5E}" destId="{58BA1E48-DFE9-46E2-93D8-43EB8CAFFBB1}" srcOrd="0" destOrd="1" presId="urn:microsoft.com/office/officeart/2005/8/layout/hList6"/>
    <dgm:cxn modelId="{DE6BCD1E-308E-4FFA-BA2D-723B127DE072}" type="presOf" srcId="{48E92980-C60D-4F18-8037-258FFB2ACAB9}" destId="{95C1E39E-FB72-4E59-811D-F4F71E6F8A54}" srcOrd="0" destOrd="2" presId="urn:microsoft.com/office/officeart/2005/8/layout/hList6"/>
    <dgm:cxn modelId="{1D62BBC0-5957-43CB-B6D5-65BE90E3E2B5}" srcId="{7566BD64-13AC-468C-9790-80B09AFD7214}" destId="{9051CF3F-40DC-4464-AF5C-8C80D5B022F0}" srcOrd="2" destOrd="0" parTransId="{B5552F22-CD93-4EC9-BDD8-00217A648709}" sibTransId="{70649DEC-31E0-49F2-96F2-0E6D2026B81C}"/>
    <dgm:cxn modelId="{2AD9E6C2-6706-4D70-AAF9-14165E11FBC1}" type="presOf" srcId="{932D562F-124D-4CD8-BD81-4CA370B39282}" destId="{58BA1E48-DFE9-46E2-93D8-43EB8CAFFBB1}" srcOrd="0" destOrd="5" presId="urn:microsoft.com/office/officeart/2005/8/layout/hList6"/>
    <dgm:cxn modelId="{3E44074B-8304-45F9-BD8E-796BCC6606D3}" type="presOf" srcId="{8FE8FF4C-87B8-448F-922F-2FB6C74B43F2}" destId="{26C78488-9EBC-4AD5-9A22-492D9B19AE8A}" srcOrd="0" destOrd="1" presId="urn:microsoft.com/office/officeart/2005/8/layout/hList6"/>
    <dgm:cxn modelId="{40E8437C-F7ED-41A7-A8F4-1DCC7C02707B}" type="presOf" srcId="{FCEADCBC-3E31-41E8-885F-BF1E07C74ECC}" destId="{26C78488-9EBC-4AD5-9A22-492D9B19AE8A}" srcOrd="0" destOrd="0" presId="urn:microsoft.com/office/officeart/2005/8/layout/hList6"/>
    <dgm:cxn modelId="{9CCB1D35-5590-4FC7-B79B-27C4F037DE5D}" type="presOf" srcId="{2447C7BB-62DB-4936-90B9-AB0E9F64E675}" destId="{955C4E5A-E170-43D5-90EA-8A477D53DD23}" srcOrd="0" destOrd="0"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8BF4E9E8-7539-4ED2-A3A6-7152A8DFFD94}" srcId="{3D0BDFB0-8A5A-475E-8A64-A35EB5356D59}" destId="{511EEBD3-E00F-45D1-A320-48B753FD0999}" srcOrd="1" destOrd="0" parTransId="{63B8409A-DD43-4981-9B92-5C57DAFE6E53}" sibTransId="{5DD59B6B-2B0B-4728-97ED-8AB1CC7859CC}"/>
    <dgm:cxn modelId="{3E255F21-4760-4039-B0C0-D458854BF9B3}" srcId="{FCEADCBC-3E31-41E8-885F-BF1E07C74ECC}" destId="{3299BFF9-B5B5-4055-9736-A811AF184778}" srcOrd="3" destOrd="0" parTransId="{6F7CA0EA-CA4E-40FA-9893-69EE06EC75F2}" sibTransId="{8371A490-4AA4-44DE-B018-426144BDE6F6}"/>
    <dgm:cxn modelId="{55D339A2-9E84-44E9-AAF5-71D979F657EE}" srcId="{BF02A779-CD78-40C2-A2FA-69223BB4D412}" destId="{9D34D5ED-B57C-4D60-B206-40DCAC279D40}" srcOrd="1" destOrd="0" parTransId="{781B2451-FC6B-407A-BA18-7541D885EE16}" sibTransId="{992E7CE7-FC1D-4A9D-A727-C989AC80BB89}"/>
    <dgm:cxn modelId="{760BC3CC-257A-4C92-8741-7B23D2686EF7}" srcId="{BF02A779-CD78-40C2-A2FA-69223BB4D412}" destId="{67378AD9-781A-4B0C-9849-6C3C890C5781}" srcOrd="2" destOrd="0" parTransId="{B34C5C9F-F9C2-4BAD-9AF0-89CF01F4A821}" sibTransId="{EC3AB81A-4429-4ED9-8B7E-28FB2F22D90A}"/>
    <dgm:cxn modelId="{10D9B6A3-4E00-4727-981B-D76218A39691}" type="presOf" srcId="{5907368D-BD56-4EAF-B994-70977B2EC288}" destId="{955C4E5A-E170-43D5-90EA-8A477D53DD23}" srcOrd="0" destOrd="1" presId="urn:microsoft.com/office/officeart/2005/8/layout/hList6"/>
    <dgm:cxn modelId="{9CD3A85F-2952-4282-B921-D58867B70FB0}" srcId="{FCEADCBC-3E31-41E8-885F-BF1E07C74ECC}" destId="{8FE8FF4C-87B8-448F-922F-2FB6C74B43F2}" srcOrd="0" destOrd="0" parTransId="{B40F865B-58D4-45F0-8F53-BD13FADFD6C2}" sibTransId="{25DBD2E5-1A4F-40F9-87E4-B19317E7B561}"/>
    <dgm:cxn modelId="{83D364A8-3623-4317-BE8C-F3A545146D77}" srcId="{2874FE6C-4384-4124-899D-EBC2B8B5FC96}" destId="{50B1A08F-C493-44A9-8713-82D12584DD00}" srcOrd="2" destOrd="0" parTransId="{19CB8D2F-60DF-4429-8333-030BE873DC9C}" sibTransId="{2C4B23A6-C034-48F3-85D0-4AA8B48ECD13}"/>
    <dgm:cxn modelId="{438FD77B-749E-4C6A-9A8F-FCA3EBAA156B}" srcId="{2447C7BB-62DB-4936-90B9-AB0E9F64E675}" destId="{5907368D-BD56-4EAF-B994-70977B2EC288}" srcOrd="0" destOrd="0" parTransId="{1A5BCE10-D02F-4DAD-8EE2-BC2450BA2BEB}" sibTransId="{81E4D63B-A952-4EF4-A274-5D16D0782F3B}"/>
    <dgm:cxn modelId="{6E1CED98-EE0E-4E9A-8350-D5B07FCC7ED4}" type="presOf" srcId="{50B1A08F-C493-44A9-8713-82D12584DD00}" destId="{E855DBD3-538D-49F6-AD0F-16B7A59D4397}" srcOrd="0" destOrd="3"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707DF1D2-E1B3-4287-A880-4032FA3C1DCE}" type="presOf" srcId="{B62F7D73-6027-453E-A035-3C3C8682F3B1}" destId="{26C78488-9EBC-4AD5-9A22-492D9B19AE8A}" srcOrd="0" destOrd="5" presId="urn:microsoft.com/office/officeart/2005/8/layout/hList6"/>
    <dgm:cxn modelId="{059FEF8A-80E9-43BD-9C1A-287558957641}" srcId="{2874FE6C-4384-4124-899D-EBC2B8B5FC96}" destId="{C9A401F7-107D-467F-8C24-5BBAEEB72476}" srcOrd="5" destOrd="0" parTransId="{38D01589-E537-4546-B650-AC7F2196F1A8}" sibTransId="{66C7C90A-66FF-421D-B515-CFD404BF13D9}"/>
    <dgm:cxn modelId="{5AE39C0B-3340-47F8-A729-E60B6BB54F86}" type="presOf" srcId="{65833ABA-9205-4BCD-A301-BE42158EE108}" destId="{1FC70F33-B348-45AD-BE2A-93F7D260AF9A}" srcOrd="0" destOrd="0" presId="urn:microsoft.com/office/officeart/2005/8/layout/hList6"/>
    <dgm:cxn modelId="{FBA7F0CA-CD7C-4562-BFB8-7FA6D5728C5F}" type="presOf" srcId="{2C207909-6990-42CB-8FCF-8701F2D4DAD7}" destId="{26C78488-9EBC-4AD5-9A22-492D9B19AE8A}" srcOrd="0" destOrd="3" presId="urn:microsoft.com/office/officeart/2005/8/layout/hList6"/>
    <dgm:cxn modelId="{DDCDF481-8AE5-4F51-AF60-7AB21ABBF89E}" srcId="{8921D6DF-FEF3-4A17-8BA9-689A6A03C96E}" destId="{48E92980-C60D-4F18-8037-258FFB2ACAB9}" srcOrd="1" destOrd="0" parTransId="{FFF08DE3-C48B-40BA-9D71-D9857972E88C}" sibTransId="{58535468-8ABF-47E6-B0D0-F0164D3484C2}"/>
    <dgm:cxn modelId="{6E81C6A5-622E-4087-9F8F-83FE4EEAAD98}" type="presOf" srcId="{BD9821FB-DEBC-40C1-A4A7-D6AA95D36733}" destId="{26C78488-9EBC-4AD5-9A22-492D9B19AE8A}" srcOrd="0" destOrd="2" presId="urn:microsoft.com/office/officeart/2005/8/layout/hList6"/>
    <dgm:cxn modelId="{73507246-43EC-47DC-8FC1-4F60F6681037}" srcId="{C8CC7B2D-9C19-4E51-8839-818DEEAC81DE}" destId="{C5C4F31C-73B6-4C68-9261-013FDB821CA7}" srcOrd="1" destOrd="0" parTransId="{DE127182-6165-4805-ADE0-448E9499457A}" sibTransId="{D073EA21-A75A-4939-AEF0-0826E7AB6B99}"/>
    <dgm:cxn modelId="{3F4A3B91-9FF5-4326-95DE-04EB3C1D5B6C}" srcId="{C8CC7B2D-9C19-4E51-8839-818DEEAC81DE}" destId="{65833ABA-9205-4BCD-A301-BE42158EE108}" srcOrd="8" destOrd="0" parTransId="{AA1551BF-2E44-46C8-8AEC-DE0B23C8F964}" sibTransId="{0D7A4A79-2E6D-4653-8234-0660AFA295F4}"/>
    <dgm:cxn modelId="{10814D44-9916-468B-BB82-D8EEF227F245}" srcId="{C8CC7B2D-9C19-4E51-8839-818DEEAC81DE}" destId="{7566BD64-13AC-468C-9790-80B09AFD7214}" srcOrd="3" destOrd="0" parTransId="{DCB8476A-96C3-4412-8F68-74DD2675BD1A}" sibTransId="{B6731F34-4B7C-4EA5-89B6-0387525455E5}"/>
    <dgm:cxn modelId="{A63B4409-598B-4B6E-8951-4B9C4D8B5355}" type="presOf" srcId="{8921D6DF-FEF3-4A17-8BA9-689A6A03C96E}" destId="{95C1E39E-FB72-4E59-811D-F4F71E6F8A54}" srcOrd="0" destOrd="0" presId="urn:microsoft.com/office/officeart/2005/8/layout/hList6"/>
    <dgm:cxn modelId="{B2C38991-E336-4553-B585-D496C5620E4F}" type="presOf" srcId="{FE0A77B5-96C0-4849-94C6-D41CDF212F7B}" destId="{E855DBD3-538D-49F6-AD0F-16B7A59D4397}" srcOrd="0" destOrd="1" presId="urn:microsoft.com/office/officeart/2005/8/layout/hList6"/>
    <dgm:cxn modelId="{5E6A844E-62DF-4EC6-A8B5-277DFFF7A2F1}" type="presOf" srcId="{1872103B-33B1-45DC-94EF-AF1F1AE5870A}" destId="{E855DBD3-538D-49F6-AD0F-16B7A59D4397}" srcOrd="0" destOrd="4" presId="urn:microsoft.com/office/officeart/2005/8/layout/hList6"/>
    <dgm:cxn modelId="{45198226-1246-4553-A150-ED615AB2668B}" type="presOf" srcId="{15929230-1B70-48C9-9048-81182D1C0D68}" destId="{CC57A3C3-FC2F-4AD5-AD3D-BBC83D8DB62B}" srcOrd="0" destOrd="0" presId="urn:microsoft.com/office/officeart/2005/8/layout/hList6"/>
    <dgm:cxn modelId="{BEFC9B6E-8D81-40A9-9776-66C6E6FEBC86}" type="presOf" srcId="{C8CC7B2D-9C19-4E51-8839-818DEEAC81DE}" destId="{851A16C9-AF2A-43CF-9108-10C48A263114}" srcOrd="0" destOrd="0" presId="urn:microsoft.com/office/officeart/2005/8/layout/hList6"/>
    <dgm:cxn modelId="{AB53B74D-AC86-446F-B8B0-F61EE208639F}" type="presOf" srcId="{6DEC37BE-43CE-46DC-A762-BC61B0E20A27}" destId="{955C4E5A-E170-43D5-90EA-8A477D53DD23}" srcOrd="0" destOrd="3" presId="urn:microsoft.com/office/officeart/2005/8/layout/hList6"/>
    <dgm:cxn modelId="{C0169584-7C7F-4F25-A854-E984F7DD9122}" srcId="{FCEADCBC-3E31-41E8-885F-BF1E07C74ECC}" destId="{2C207909-6990-42CB-8FCF-8701F2D4DAD7}" srcOrd="2" destOrd="0" parTransId="{A64D63CB-4863-4300-9A67-A8D0AB0BEBAF}" sibTransId="{04DCF954-AD66-4987-B0F0-709AF2276B3C}"/>
    <dgm:cxn modelId="{534F5248-D683-4C94-97B6-813AD5CCFD68}" type="presOf" srcId="{3337DEBA-98F9-418A-A0CD-9572F55D588A}" destId="{CC57A3C3-FC2F-4AD5-AD3D-BBC83D8DB62B}" srcOrd="0" destOrd="1" presId="urn:microsoft.com/office/officeart/2005/8/layout/hList6"/>
    <dgm:cxn modelId="{EBEC61A7-5D1C-47ED-A719-E7F010171F43}" type="presOf" srcId="{43E91D16-150D-48D7-92A3-D5C204D80185}" destId="{0DFB88B6-3E74-4F55-92FA-39D851B45042}" srcOrd="0" destOrd="1" presId="urn:microsoft.com/office/officeart/2005/8/layout/hList6"/>
    <dgm:cxn modelId="{537D54F3-D2EB-42EA-AAF5-DCA2A1EAD603}" srcId="{2874FE6C-4384-4124-899D-EBC2B8B5FC96}" destId="{FE0A77B5-96C0-4849-94C6-D41CDF212F7B}" srcOrd="0" destOrd="0" parTransId="{65CEA8E2-72DD-49AB-BAB6-51A22E08344D}" sibTransId="{B9432608-790A-4933-9825-9D8E4013B6C7}"/>
    <dgm:cxn modelId="{CA9CE637-9199-4772-9B56-D41EAC4137FD}" type="presOf" srcId="{67378AD9-781A-4B0C-9849-6C3C890C5781}" destId="{58BA1E48-DFE9-46E2-93D8-43EB8CAFFBB1}" srcOrd="0" destOrd="3" presId="urn:microsoft.com/office/officeart/2005/8/layout/hList6"/>
    <dgm:cxn modelId="{E906EE12-15D6-4860-B9FF-A469FD023F00}" srcId="{C8CC7B2D-9C19-4E51-8839-818DEEAC81DE}" destId="{2447C7BB-62DB-4936-90B9-AB0E9F64E675}" srcOrd="5" destOrd="0" parTransId="{3E62A7BB-F432-4C80-B8C2-BB1F3C7B8F3C}" sibTransId="{0C399DDF-58FC-4203-88A5-A8AA15954E08}"/>
    <dgm:cxn modelId="{B54EA3C0-4FAE-4ECB-8C7F-7490E88E6CFD}" srcId="{C8CC7B2D-9C19-4E51-8839-818DEEAC81DE}" destId="{FCEADCBC-3E31-41E8-885F-BF1E07C74ECC}" srcOrd="4" destOrd="0" parTransId="{01ED1ECF-DA7A-4F45-8E1D-477404C0648F}" sibTransId="{D7E689FE-4E9F-4B12-A7C3-5FABD040A631}"/>
    <dgm:cxn modelId="{56F570AD-6976-4896-8F43-370440175126}" srcId="{FCEADCBC-3E31-41E8-885F-BF1E07C74ECC}" destId="{B62F7D73-6027-453E-A035-3C3C8682F3B1}" srcOrd="4" destOrd="0" parTransId="{5C469160-9058-46FB-9B57-9673EFCD386F}" sibTransId="{B2F03984-D645-4902-9197-868CE2F8C27A}"/>
    <dgm:cxn modelId="{6E9CEB46-3233-47CE-AAF7-FF711871E303}" type="presOf" srcId="{2874FE6C-4384-4124-899D-EBC2B8B5FC96}" destId="{E855DBD3-538D-49F6-AD0F-16B7A59D4397}" srcOrd="0" destOrd="0" presId="urn:microsoft.com/office/officeart/2005/8/layout/hList6"/>
    <dgm:cxn modelId="{06ABA959-A7F3-4A61-B799-F36026566675}" type="presOf" srcId="{7566BD64-13AC-468C-9790-80B09AFD7214}" destId="{33BD1F49-B2B6-4CE5-B2F9-6987D1B9108C}" srcOrd="0" destOrd="0" presId="urn:microsoft.com/office/officeart/2005/8/layout/hList6"/>
    <dgm:cxn modelId="{C3C127AC-D37E-4172-A4B7-D8A5D29DC641}" type="presOf" srcId="{0FDEFA1A-71DF-4A24-9105-F2355F6344CA}" destId="{58BA1E48-DFE9-46E2-93D8-43EB8CAFFBB1}" srcOrd="0" destOrd="4"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F0DC276C-A8BA-4A84-9EC0-B6FD2BC25857}" srcId="{C8CC7B2D-9C19-4E51-8839-818DEEAC81DE}" destId="{8921D6DF-FEF3-4A17-8BA9-689A6A03C96E}" srcOrd="7" destOrd="0" parTransId="{DD34AC70-0624-4D7F-B548-7EF64B3D7BD4}" sibTransId="{69C6985D-E9A0-43EF-A360-2879F98BB806}"/>
    <dgm:cxn modelId="{93A92373-3014-4E6D-BFFD-2CA18637BE87}" srcId="{BF02A779-CD78-40C2-A2FA-69223BB4D412}" destId="{0FDEFA1A-71DF-4A24-9105-F2355F6344CA}" srcOrd="3" destOrd="0" parTransId="{85567E56-4E8C-41CB-A813-9994205B4DD9}" sibTransId="{E45FB716-C225-4980-8505-F77F7BBE92BE}"/>
    <dgm:cxn modelId="{72C1E62B-07CE-4CDC-8000-3775EA606A3C}" type="presOf" srcId="{067F7E82-AFA2-4B0E-A309-4DCB9A544233}" destId="{237BFBBB-E619-4B1F-97CF-C2590F85090F}" srcOrd="0" destOrd="2" presId="urn:microsoft.com/office/officeart/2005/8/layout/hList6"/>
    <dgm:cxn modelId="{8649C539-B0BE-485D-B408-266F56E760C3}" type="presOf" srcId="{CA6F4D1E-E6E7-4E86-AAF0-CD8A0A0A8EA3}" destId="{33BD1F49-B2B6-4CE5-B2F9-6987D1B9108C}" srcOrd="0" destOrd="1"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5BFDB76D-DE7B-453E-ADEF-8681A77BCBCD}" type="presOf" srcId="{BF02A779-CD78-40C2-A2FA-69223BB4D412}" destId="{58BA1E48-DFE9-46E2-93D8-43EB8CAFFBB1}" srcOrd="0" destOrd="0" presId="urn:microsoft.com/office/officeart/2005/8/layout/hList6"/>
    <dgm:cxn modelId="{CE0E3E27-5379-49E9-9A29-7B2E02F2FED6}" type="presOf" srcId="{2CDF142F-2F93-41AF-832D-D57CD671C260}" destId="{1FC70F33-B348-45AD-BE2A-93F7D260AF9A}" srcOrd="0" destOrd="2" presId="urn:microsoft.com/office/officeart/2005/8/layout/hList6"/>
    <dgm:cxn modelId="{CA4C19E4-2664-4C65-9563-F0A2561250C0}" srcId="{15929230-1B70-48C9-9048-81182D1C0D68}" destId="{AA29EF1D-042F-4C8E-9E16-592B85896F9C}" srcOrd="1" destOrd="0" parTransId="{472FB2BE-E9B0-421A-BA95-12EC8E35618B}" sibTransId="{74B12538-D6DA-48F5-B167-0F2B26CC7632}"/>
    <dgm:cxn modelId="{19A72FBA-F311-4826-AD32-8CB1CEC59636}" type="presOf" srcId="{2B683470-FB42-49EB-B591-D96B4F7E3C5B}" destId="{CC57A3C3-FC2F-4AD5-AD3D-BBC83D8DB62B}" srcOrd="0" destOrd="4" presId="urn:microsoft.com/office/officeart/2005/8/layout/hList6"/>
    <dgm:cxn modelId="{44D0800D-B601-446C-93DD-11CDC96035FE}" srcId="{BF02A779-CD78-40C2-A2FA-69223BB4D412}" destId="{3CDEF5AE-498D-499A-9BD5-CDB6ABCE2C5E}" srcOrd="0" destOrd="0" parTransId="{6BD198EE-A8CC-4953-807B-2A411E764CF0}" sibTransId="{5BFA2BE4-7FD6-4F0A-876E-4DB67F35B404}"/>
    <dgm:cxn modelId="{F8D0D562-2BA6-4816-B055-42129D67AFB1}" srcId="{C5C4F31C-73B6-4C68-9261-013FDB821CA7}" destId="{A5DE8F75-F23F-4C3F-B19D-31875AC878F4}" srcOrd="2" destOrd="0" parTransId="{86D405B2-27D4-49E1-BD13-8D41B1EC5EC7}" sibTransId="{F698B8C8-14FE-4288-9D08-3CCDA5B08363}"/>
    <dgm:cxn modelId="{BB067B3F-1465-4B2C-975C-D7DEB3D29E0F}" srcId="{8921D6DF-FEF3-4A17-8BA9-689A6A03C96E}" destId="{A44655D4-D29F-447F-96E9-36A9DD4C27DB}" srcOrd="0" destOrd="0" parTransId="{DBFBE0A0-C79A-449F-92A8-38F49CCB02AD}" sibTransId="{916021C3-446E-4387-8D0F-868FF4CABB0F}"/>
    <dgm:cxn modelId="{36D07673-6518-4381-8E45-28FF98C36234}" srcId="{C8CC7B2D-9C19-4E51-8839-818DEEAC81DE}" destId="{2874FE6C-4384-4124-899D-EBC2B8B5FC96}" srcOrd="9" destOrd="0" parTransId="{3C7ABDDF-32F1-477E-97FC-4CE4C75231D0}" sibTransId="{A440018C-F4DB-4D2E-A728-28A30CFEBC3A}"/>
    <dgm:cxn modelId="{FC9CEBED-25E0-46EC-BB72-E2D01A7EB9D2}" srcId="{15929230-1B70-48C9-9048-81182D1C0D68}" destId="{3337DEBA-98F9-418A-A0CD-9572F55D588A}" srcOrd="0" destOrd="0" parTransId="{AE4ED353-9E1B-46AF-B828-E82773488432}" sibTransId="{A0DDE8FD-D6F5-466D-98E8-92030A2758D0}"/>
    <dgm:cxn modelId="{711908B0-D7AD-4AAB-8A59-6848DA299902}" type="presOf" srcId="{39E5B7ED-1A7A-4596-90F8-A48DC8A18883}" destId="{CC57A3C3-FC2F-4AD5-AD3D-BBC83D8DB62B}" srcOrd="0" destOrd="3" presId="urn:microsoft.com/office/officeart/2005/8/layout/hList6"/>
    <dgm:cxn modelId="{7598F1FC-5C7D-400E-B154-1F117F22EC61}" srcId="{15929230-1B70-48C9-9048-81182D1C0D68}" destId="{2B683470-FB42-49EB-B591-D96B4F7E3C5B}" srcOrd="3" destOrd="0" parTransId="{B23F30B2-6A9C-42F3-85E5-7B48FC9BDEEE}" sibTransId="{FCC6695D-0947-44A8-A580-CA148850FFB1}"/>
    <dgm:cxn modelId="{ACF38B43-C55D-4343-89ED-9041B1ABD0DC}" srcId="{BF02A779-CD78-40C2-A2FA-69223BB4D412}" destId="{D88DFB99-6BE4-42A5-985A-D39F65118F4C}" srcOrd="5" destOrd="0" parTransId="{001221C5-47B2-4F74-A907-143EC33BDC8B}" sibTransId="{99742206-D877-44EB-A7A0-F1E453A3DE93}"/>
    <dgm:cxn modelId="{51908D5A-E101-42E5-9937-77A9124644AC}" srcId="{3D0BDFB0-8A5A-475E-8A64-A35EB5356D59}" destId="{43E91D16-150D-48D7-92A3-D5C204D80185}" srcOrd="0" destOrd="0" parTransId="{412F21DF-B7EB-427B-A841-B35FE2CA89B2}" sibTransId="{497453B1-EB21-4154-AEEB-E06AEC0FE6E3}"/>
    <dgm:cxn modelId="{874101C0-3557-44E2-BBDE-836589663D78}" type="presOf" srcId="{AA29EF1D-042F-4C8E-9E16-592B85896F9C}" destId="{CC57A3C3-FC2F-4AD5-AD3D-BBC83D8DB62B}" srcOrd="0" destOrd="2" presId="urn:microsoft.com/office/officeart/2005/8/layout/hList6"/>
    <dgm:cxn modelId="{471F2A05-8A3C-4F71-9E34-E0C908D8D9EF}" type="presOf" srcId="{3299BFF9-B5B5-4055-9736-A811AF184778}" destId="{26C78488-9EBC-4AD5-9A22-492D9B19AE8A}" srcOrd="0" destOrd="4" presId="urn:microsoft.com/office/officeart/2005/8/layout/hList6"/>
    <dgm:cxn modelId="{7092063C-AEA2-4E7B-8C36-84AB9C612E34}" type="presParOf" srcId="{851A16C9-AF2A-43CF-9108-10C48A263114}" destId="{58BA1E48-DFE9-46E2-93D8-43EB8CAFFBB1}" srcOrd="0" destOrd="0" presId="urn:microsoft.com/office/officeart/2005/8/layout/hList6"/>
    <dgm:cxn modelId="{8806B069-B9D8-4D87-A481-E72BA9AF05A1}" type="presParOf" srcId="{851A16C9-AF2A-43CF-9108-10C48A263114}" destId="{5944DDA2-4340-4430-8FD2-1E536502C069}" srcOrd="1" destOrd="0" presId="urn:microsoft.com/office/officeart/2005/8/layout/hList6"/>
    <dgm:cxn modelId="{6A965F6F-D7F2-47C3-92C5-F766E0E85EB8}" type="presParOf" srcId="{851A16C9-AF2A-43CF-9108-10C48A263114}" destId="{237BFBBB-E619-4B1F-97CF-C2590F85090F}" srcOrd="2" destOrd="0" presId="urn:microsoft.com/office/officeart/2005/8/layout/hList6"/>
    <dgm:cxn modelId="{AF48240A-DF07-4E50-B32A-4D5B06ABF1D7}" type="presParOf" srcId="{851A16C9-AF2A-43CF-9108-10C48A263114}" destId="{06D7DCD3-5E4B-40FC-80E8-543659DE7E7E}" srcOrd="3" destOrd="0" presId="urn:microsoft.com/office/officeart/2005/8/layout/hList6"/>
    <dgm:cxn modelId="{333DC4F8-13A7-46B7-B2D6-4A9B819D648D}" type="presParOf" srcId="{851A16C9-AF2A-43CF-9108-10C48A263114}" destId="{CC57A3C3-FC2F-4AD5-AD3D-BBC83D8DB62B}" srcOrd="4" destOrd="0" presId="urn:microsoft.com/office/officeart/2005/8/layout/hList6"/>
    <dgm:cxn modelId="{B6A17AC4-44E0-4AB2-B498-B02C35F3E608}" type="presParOf" srcId="{851A16C9-AF2A-43CF-9108-10C48A263114}" destId="{22CBE721-B509-41D3-8A66-B1C5801AE044}" srcOrd="5" destOrd="0" presId="urn:microsoft.com/office/officeart/2005/8/layout/hList6"/>
    <dgm:cxn modelId="{6813F0DF-4390-4E1D-9D23-B35CF562EBF5}" type="presParOf" srcId="{851A16C9-AF2A-43CF-9108-10C48A263114}" destId="{33BD1F49-B2B6-4CE5-B2F9-6987D1B9108C}" srcOrd="6" destOrd="0" presId="urn:microsoft.com/office/officeart/2005/8/layout/hList6"/>
    <dgm:cxn modelId="{EA0AFF16-C531-4C42-9ADA-4240E74C5A7E}" type="presParOf" srcId="{851A16C9-AF2A-43CF-9108-10C48A263114}" destId="{06B3E535-341B-48DA-8969-04079EE182B5}" srcOrd="7" destOrd="0" presId="urn:microsoft.com/office/officeart/2005/8/layout/hList6"/>
    <dgm:cxn modelId="{0EF9DD4D-7257-49D1-8CE3-D7D2B7131C25}" type="presParOf" srcId="{851A16C9-AF2A-43CF-9108-10C48A263114}" destId="{26C78488-9EBC-4AD5-9A22-492D9B19AE8A}" srcOrd="8" destOrd="0" presId="urn:microsoft.com/office/officeart/2005/8/layout/hList6"/>
    <dgm:cxn modelId="{C3E6B956-8D8D-40CE-9570-4286633AB63D}" type="presParOf" srcId="{851A16C9-AF2A-43CF-9108-10C48A263114}" destId="{8F13B5CC-B5DF-435A-A9B9-9AB997C61773}" srcOrd="9" destOrd="0" presId="urn:microsoft.com/office/officeart/2005/8/layout/hList6"/>
    <dgm:cxn modelId="{69D36209-6025-4665-A94D-26D39487ECC7}" type="presParOf" srcId="{851A16C9-AF2A-43CF-9108-10C48A263114}" destId="{955C4E5A-E170-43D5-90EA-8A477D53DD23}" srcOrd="10" destOrd="0" presId="urn:microsoft.com/office/officeart/2005/8/layout/hList6"/>
    <dgm:cxn modelId="{E966BDA1-F323-462F-8683-2EA418C399F3}" type="presParOf" srcId="{851A16C9-AF2A-43CF-9108-10C48A263114}" destId="{F033DC2E-16F9-4BF0-982B-AE9418B36B6D}" srcOrd="11" destOrd="0" presId="urn:microsoft.com/office/officeart/2005/8/layout/hList6"/>
    <dgm:cxn modelId="{88E8BFC7-98D5-43DB-BAE1-A11985E5A02A}" type="presParOf" srcId="{851A16C9-AF2A-43CF-9108-10C48A263114}" destId="{0DFB88B6-3E74-4F55-92FA-39D851B45042}" srcOrd="12" destOrd="0" presId="urn:microsoft.com/office/officeart/2005/8/layout/hList6"/>
    <dgm:cxn modelId="{24641266-76D7-4053-8096-051B0B1585E8}" type="presParOf" srcId="{851A16C9-AF2A-43CF-9108-10C48A263114}" destId="{F25F7573-3A2E-427F-BFFD-BBB5022EF4C5}" srcOrd="13" destOrd="0" presId="urn:microsoft.com/office/officeart/2005/8/layout/hList6"/>
    <dgm:cxn modelId="{9CF680CD-DAE7-4C8A-BC81-6E1604A363E5}" type="presParOf" srcId="{851A16C9-AF2A-43CF-9108-10C48A263114}" destId="{95C1E39E-FB72-4E59-811D-F4F71E6F8A54}" srcOrd="14" destOrd="0" presId="urn:microsoft.com/office/officeart/2005/8/layout/hList6"/>
    <dgm:cxn modelId="{82FCB13B-1E0A-4435-B4BB-DFA9280BAD52}" type="presParOf" srcId="{851A16C9-AF2A-43CF-9108-10C48A263114}" destId="{F48E147B-1A79-4302-8E9F-A7B75E4CEFD8}" srcOrd="15" destOrd="0" presId="urn:microsoft.com/office/officeart/2005/8/layout/hList6"/>
    <dgm:cxn modelId="{78D72F93-C43B-48FD-BBC4-B408BDA79AA1}" type="presParOf" srcId="{851A16C9-AF2A-43CF-9108-10C48A263114}" destId="{1FC70F33-B348-45AD-BE2A-93F7D260AF9A}" srcOrd="16" destOrd="0" presId="urn:microsoft.com/office/officeart/2005/8/layout/hList6"/>
    <dgm:cxn modelId="{5734DDCF-409E-4059-B7C9-4A18DBD176FC}" type="presParOf" srcId="{851A16C9-AF2A-43CF-9108-10C48A263114}" destId="{06A49EDB-E850-441B-9AFB-76CA26F6259C}" srcOrd="17" destOrd="0" presId="urn:microsoft.com/office/officeart/2005/8/layout/hList6"/>
    <dgm:cxn modelId="{517DF0EA-E03B-47E5-BD49-13D6B40A7B00}"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a:t>
          </a:r>
        </a:p>
        <a:p>
          <a:pPr marL="57150" lvl="1" indent="-57150" algn="l" defTabSz="444500">
            <a:lnSpc>
              <a:spcPct val="90000"/>
            </a:lnSpc>
            <a:spcBef>
              <a:spcPct val="0"/>
            </a:spcBef>
            <a:spcAft>
              <a:spcPct val="15000"/>
            </a:spcAft>
            <a:buChar char="••"/>
          </a:pPr>
          <a:r>
            <a:rPr lang="en-US" sz="1000" kern="1200"/>
            <a:t>Cập nhật hệ số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xếp loại</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6C27-45A0-487C-9986-C5287DC3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42</Pages>
  <Words>7979</Words>
  <Characters>45481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23</cp:revision>
  <dcterms:created xsi:type="dcterms:W3CDTF">2015-01-07T00:51:00Z</dcterms:created>
  <dcterms:modified xsi:type="dcterms:W3CDTF">2015-01-21T03:51:00Z</dcterms:modified>
</cp:coreProperties>
</file>